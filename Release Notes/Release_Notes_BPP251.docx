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2127E1" w:rsidP="00701839">
      <w:pPr>
        <w:pStyle w:val="Titel"/>
        <w:rPr>
          <w:lang w:val="en-US"/>
        </w:rPr>
      </w:pPr>
      <w:proofErr w:type="spellStart"/>
      <w:r>
        <w:rPr>
          <w:lang w:val="en-US"/>
        </w:rPr>
        <w:t>BEx</w:t>
      </w:r>
      <w:r w:rsidR="00E16EA4">
        <w:rPr>
          <w:lang w:val="en-US"/>
        </w:rPr>
        <w:t>IS</w:t>
      </w:r>
      <w:proofErr w:type="spellEnd"/>
      <w:r w:rsidR="00E16EA4">
        <w:rPr>
          <w:lang w:val="en-US"/>
        </w:rPr>
        <w:t xml:space="preserve"> </w:t>
      </w:r>
      <w:r w:rsidR="00E547E0">
        <w:rPr>
          <w:lang w:val="en-US"/>
        </w:rPr>
        <w:t>2</w:t>
      </w:r>
      <w:r w:rsidR="000E2942">
        <w:rPr>
          <w:lang w:val="en-US"/>
        </w:rPr>
        <w:t>.5</w:t>
      </w:r>
      <w:r w:rsidR="003B3C95">
        <w:rPr>
          <w:lang w:val="en-US"/>
        </w:rPr>
        <w:t>.1</w:t>
      </w:r>
      <w:r w:rsidR="00E16EA4">
        <w:rPr>
          <w:lang w:val="en-US"/>
        </w:rPr>
        <w:t xml:space="preserve"> </w:t>
      </w:r>
      <w:r w:rsidR="004C2B78">
        <w:rPr>
          <w:lang w:val="en-US"/>
        </w:rPr>
        <w:t>Release Note</w:t>
      </w:r>
      <w:r w:rsidR="000B5E3D">
        <w:rPr>
          <w:lang w:val="en-US"/>
        </w:rPr>
        <w:t>s</w:t>
      </w:r>
      <w:r w:rsidR="004C2B78">
        <w:rPr>
          <w:lang w:val="en-US"/>
        </w:rPr>
        <w:t xml:space="preserve"> </w:t>
      </w:r>
      <w:r w:rsidR="003B3C95">
        <w:rPr>
          <w:sz w:val="24"/>
          <w:szCs w:val="24"/>
          <w:lang w:val="en-US"/>
        </w:rPr>
        <w:t>27</w:t>
      </w:r>
      <w:r w:rsidR="00AC6AA9">
        <w:rPr>
          <w:sz w:val="24"/>
          <w:szCs w:val="24"/>
          <w:lang w:val="en-US"/>
        </w:rPr>
        <w:t>.</w:t>
      </w:r>
      <w:r w:rsidR="000E2942">
        <w:rPr>
          <w:sz w:val="24"/>
          <w:szCs w:val="24"/>
          <w:lang w:val="en-US"/>
        </w:rPr>
        <w:t>11</w:t>
      </w:r>
      <w:r w:rsidR="00AC6AA9">
        <w:rPr>
          <w:sz w:val="24"/>
          <w:szCs w:val="24"/>
          <w:lang w:val="en-US"/>
        </w:rPr>
        <w:t>.2014</w:t>
      </w:r>
    </w:p>
    <w:p w:rsidR="003B3C95" w:rsidRDefault="003B3C95" w:rsidP="005C363F">
      <w:pPr>
        <w:jc w:val="both"/>
        <w:rPr>
          <w:lang w:val="en-US"/>
        </w:rPr>
      </w:pPr>
      <w:r w:rsidRPr="003B3C95">
        <w:rPr>
          <w:lang w:val="en-US"/>
        </w:rPr>
        <w:t xml:space="preserve">Due to a bug in handling datasets with EML metadata structures viewing and downloading of these datasets was not working properly. So this is primarily a bug fix release, although it contains two small improvements in the data planning module as well. When creating new data structures users are now able to add similar data attributes multiple times </w:t>
      </w:r>
      <w:r>
        <w:rPr>
          <w:lang w:val="en-US"/>
        </w:rPr>
        <w:t xml:space="preserve">with </w:t>
      </w:r>
      <w:r w:rsidRPr="003B3C95">
        <w:rPr>
          <w:lang w:val="en-US"/>
        </w:rPr>
        <w:t>a counter. Also, copying entire data structures is now possible.</w:t>
      </w:r>
    </w:p>
    <w:p w:rsidR="005C363F" w:rsidRDefault="003B3C95" w:rsidP="005C363F">
      <w:pPr>
        <w:jc w:val="both"/>
        <w:rPr>
          <w:lang w:val="en-US"/>
        </w:rPr>
      </w:pPr>
      <w:r w:rsidRPr="003B3C95">
        <w:rPr>
          <w:lang w:val="en-US"/>
        </w:rPr>
        <w:t xml:space="preserve">With version 2.5.0 </w:t>
      </w:r>
      <w:r w:rsidR="00C669F0">
        <w:rPr>
          <w:lang w:val="en-US"/>
        </w:rPr>
        <w:t xml:space="preserve">of the </w:t>
      </w:r>
      <w:proofErr w:type="spellStart"/>
      <w:r w:rsidR="00C669F0">
        <w:rPr>
          <w:lang w:val="en-US"/>
        </w:rPr>
        <w:t>BEx</w:t>
      </w:r>
      <w:r w:rsidR="0099005F" w:rsidRPr="0099005F">
        <w:rPr>
          <w:lang w:val="en-US"/>
        </w:rPr>
        <w:t>I</w:t>
      </w:r>
      <w:r w:rsidR="005C363F">
        <w:rPr>
          <w:lang w:val="en-US"/>
        </w:rPr>
        <w:t>S</w:t>
      </w:r>
      <w:proofErr w:type="spellEnd"/>
      <w:r w:rsidR="005C363F">
        <w:rPr>
          <w:lang w:val="en-US"/>
        </w:rPr>
        <w:t xml:space="preserve"> data management application the security system has been </w:t>
      </w:r>
      <w:r w:rsidR="00710BC6">
        <w:rPr>
          <w:lang w:val="en-US"/>
        </w:rPr>
        <w:t xml:space="preserve">altered and </w:t>
      </w:r>
      <w:r w:rsidR="000E2942">
        <w:rPr>
          <w:lang w:val="en-US"/>
        </w:rPr>
        <w:t xml:space="preserve">extended </w:t>
      </w:r>
      <w:r w:rsidR="00710BC6">
        <w:rPr>
          <w:lang w:val="en-US"/>
        </w:rPr>
        <w:t>following a number of user requests. Most importantly</w:t>
      </w:r>
      <w:r w:rsidR="00040564">
        <w:rPr>
          <w:lang w:val="en-US"/>
        </w:rPr>
        <w:t xml:space="preserve">, </w:t>
      </w:r>
      <w:r w:rsidR="00710BC6">
        <w:rPr>
          <w:lang w:val="en-US"/>
        </w:rPr>
        <w:t xml:space="preserve">the system </w:t>
      </w:r>
      <w:r w:rsidR="00040564">
        <w:rPr>
          <w:lang w:val="en-US"/>
        </w:rPr>
        <w:t>now</w:t>
      </w:r>
      <w:r w:rsidR="000E2942">
        <w:rPr>
          <w:lang w:val="en-US"/>
        </w:rPr>
        <w:t xml:space="preserve"> </w:t>
      </w:r>
      <w:r w:rsidR="00040564">
        <w:rPr>
          <w:lang w:val="en-US"/>
        </w:rPr>
        <w:t>provid</w:t>
      </w:r>
      <w:r w:rsidR="00710BC6">
        <w:rPr>
          <w:lang w:val="en-US"/>
        </w:rPr>
        <w:t>es</w:t>
      </w:r>
      <w:r w:rsidR="000E2942">
        <w:rPr>
          <w:lang w:val="en-US"/>
        </w:rPr>
        <w:t xml:space="preserve"> single sign-on </w:t>
      </w:r>
      <w:r w:rsidR="00040564">
        <w:rPr>
          <w:lang w:val="en-US"/>
        </w:rPr>
        <w:t>authentication</w:t>
      </w:r>
      <w:r w:rsidR="000E2942">
        <w:rPr>
          <w:lang w:val="en-US"/>
        </w:rPr>
        <w:t xml:space="preserve"> </w:t>
      </w:r>
      <w:r w:rsidR="00040564">
        <w:rPr>
          <w:lang w:val="en-US"/>
        </w:rPr>
        <w:t>using</w:t>
      </w:r>
      <w:r w:rsidR="000E2942">
        <w:rPr>
          <w:lang w:val="en-US"/>
        </w:rPr>
        <w:t xml:space="preserve"> </w:t>
      </w:r>
      <w:r w:rsidR="00040564">
        <w:rPr>
          <w:lang w:val="en-US"/>
        </w:rPr>
        <w:t xml:space="preserve">the </w:t>
      </w:r>
      <w:r w:rsidR="00040564" w:rsidRPr="00040564">
        <w:rPr>
          <w:lang w:val="en-US"/>
        </w:rPr>
        <w:t>Lightweight Directory Access Protocol</w:t>
      </w:r>
      <w:r w:rsidR="00040564">
        <w:rPr>
          <w:lang w:val="en-US"/>
        </w:rPr>
        <w:t xml:space="preserve"> (</w:t>
      </w:r>
      <w:r w:rsidR="000E2942">
        <w:rPr>
          <w:lang w:val="en-US"/>
        </w:rPr>
        <w:t>LDAP</w:t>
      </w:r>
      <w:r w:rsidR="00040564">
        <w:rPr>
          <w:lang w:val="en-US"/>
        </w:rPr>
        <w:t>)</w:t>
      </w:r>
      <w:r w:rsidR="005C363F">
        <w:rPr>
          <w:lang w:val="en-US"/>
        </w:rPr>
        <w:t xml:space="preserve">. </w:t>
      </w:r>
      <w:r w:rsidR="00710BC6">
        <w:rPr>
          <w:lang w:val="en-US"/>
        </w:rPr>
        <w:t>So</w:t>
      </w:r>
      <w:r w:rsidR="00040564">
        <w:rPr>
          <w:lang w:val="en-US"/>
        </w:rPr>
        <w:t xml:space="preserve"> u</w:t>
      </w:r>
      <w:r w:rsidR="00C669F0">
        <w:rPr>
          <w:lang w:val="en-US"/>
        </w:rPr>
        <w:t>ser</w:t>
      </w:r>
      <w:r w:rsidR="0022052E">
        <w:rPr>
          <w:lang w:val="en-US"/>
        </w:rPr>
        <w:t>s</w:t>
      </w:r>
      <w:r w:rsidR="00C669F0">
        <w:rPr>
          <w:lang w:val="en-US"/>
        </w:rPr>
        <w:t xml:space="preserve"> are</w:t>
      </w:r>
      <w:r w:rsidR="005C363F">
        <w:rPr>
          <w:lang w:val="en-US"/>
        </w:rPr>
        <w:t xml:space="preserve"> </w:t>
      </w:r>
      <w:r w:rsidR="000E2942">
        <w:rPr>
          <w:lang w:val="en-US"/>
        </w:rPr>
        <w:t xml:space="preserve">now </w:t>
      </w:r>
      <w:r w:rsidR="005C363F">
        <w:rPr>
          <w:lang w:val="en-US"/>
        </w:rPr>
        <w:t xml:space="preserve">able to </w:t>
      </w:r>
      <w:r w:rsidR="00040564">
        <w:rPr>
          <w:lang w:val="en-US"/>
        </w:rPr>
        <w:t>register with the system using existing credentials from their home organization</w:t>
      </w:r>
      <w:r w:rsidR="00710BC6">
        <w:rPr>
          <w:lang w:val="en-US"/>
        </w:rPr>
        <w:t>, for example</w:t>
      </w:r>
      <w:r w:rsidR="005C363F" w:rsidRPr="0099005F">
        <w:rPr>
          <w:lang w:val="en-US"/>
        </w:rPr>
        <w:t>.</w:t>
      </w:r>
      <w:r w:rsidR="005C363F">
        <w:rPr>
          <w:lang w:val="en-US"/>
        </w:rPr>
        <w:t xml:space="preserve"> </w:t>
      </w:r>
    </w:p>
    <w:p w:rsidR="00710BC6" w:rsidRDefault="00031BFB" w:rsidP="005C363F">
      <w:pPr>
        <w:jc w:val="both"/>
        <w:rPr>
          <w:lang w:val="en-US"/>
        </w:rPr>
      </w:pPr>
      <w:r>
        <w:rPr>
          <w:lang w:val="en-US"/>
        </w:rPr>
        <w:t>The security system is now based on the more common User/Group model instead of the User/Role model. This is primarily a name ch</w:t>
      </w:r>
      <w:r w:rsidR="00513C43">
        <w:rPr>
          <w:lang w:val="en-US"/>
        </w:rPr>
        <w:t>ange. Upon another user request,</w:t>
      </w:r>
      <w:r>
        <w:rPr>
          <w:lang w:val="en-US"/>
        </w:rPr>
        <w:t xml:space="preserve"> </w:t>
      </w:r>
      <w:r w:rsidR="00710BC6">
        <w:rPr>
          <w:lang w:val="en-US"/>
        </w:rPr>
        <w:t>permission</w:t>
      </w:r>
      <w:r>
        <w:rPr>
          <w:lang w:val="en-US"/>
        </w:rPr>
        <w:t xml:space="preserve">s on dataset </w:t>
      </w:r>
      <w:r w:rsidR="00513C43">
        <w:rPr>
          <w:lang w:val="en-US"/>
        </w:rPr>
        <w:t xml:space="preserve">can </w:t>
      </w:r>
      <w:r w:rsidR="00710BC6">
        <w:rPr>
          <w:lang w:val="en-US"/>
        </w:rPr>
        <w:t xml:space="preserve">now </w:t>
      </w:r>
      <w:r w:rsidR="00513C43">
        <w:rPr>
          <w:lang w:val="en-US"/>
        </w:rPr>
        <w:t xml:space="preserve">be specified </w:t>
      </w:r>
      <w:r>
        <w:rPr>
          <w:lang w:val="en-US"/>
        </w:rPr>
        <w:t xml:space="preserve">more </w:t>
      </w:r>
      <w:r w:rsidR="00513C43">
        <w:rPr>
          <w:lang w:val="en-US"/>
        </w:rPr>
        <w:t xml:space="preserve">fine-grained </w:t>
      </w:r>
      <w:r>
        <w:rPr>
          <w:lang w:val="en-US"/>
        </w:rPr>
        <w:t>(Create, View, Update, Delete, Download, Grant).</w:t>
      </w:r>
    </w:p>
    <w:p w:rsidR="001C459B" w:rsidRDefault="0099005F" w:rsidP="0099005F">
      <w:pPr>
        <w:jc w:val="both"/>
        <w:rPr>
          <w:lang w:val="en-US"/>
        </w:rPr>
      </w:pPr>
      <w:r w:rsidRPr="0099005F">
        <w:rPr>
          <w:lang w:val="en-US"/>
        </w:rPr>
        <w:t>A</w:t>
      </w:r>
      <w:r w:rsidR="005221FD">
        <w:rPr>
          <w:lang w:val="en-US"/>
        </w:rPr>
        <w:t>nother</w:t>
      </w:r>
      <w:r w:rsidRPr="0099005F">
        <w:rPr>
          <w:lang w:val="en-US"/>
        </w:rPr>
        <w:t xml:space="preserve"> </w:t>
      </w:r>
      <w:r w:rsidR="00513C43">
        <w:rPr>
          <w:lang w:val="en-US"/>
        </w:rPr>
        <w:t>new feature</w:t>
      </w:r>
      <w:r w:rsidR="001F7691">
        <w:rPr>
          <w:lang w:val="en-US"/>
        </w:rPr>
        <w:t xml:space="preserve"> of this release is that </w:t>
      </w:r>
      <w:proofErr w:type="spellStart"/>
      <w:r w:rsidR="001F7691">
        <w:rPr>
          <w:lang w:val="en-US"/>
        </w:rPr>
        <w:t>BEx</w:t>
      </w:r>
      <w:r w:rsidRPr="0099005F">
        <w:rPr>
          <w:lang w:val="en-US"/>
        </w:rPr>
        <w:t>IS</w:t>
      </w:r>
      <w:proofErr w:type="spellEnd"/>
      <w:r w:rsidRPr="0099005F">
        <w:rPr>
          <w:lang w:val="en-US"/>
        </w:rPr>
        <w:t xml:space="preserve"> 2 now </w:t>
      </w:r>
      <w:r w:rsidR="00513C43">
        <w:rPr>
          <w:lang w:val="en-US"/>
        </w:rPr>
        <w:t xml:space="preserve">provides an export function for metadata. With this feature </w:t>
      </w:r>
      <w:r w:rsidR="00640E3F">
        <w:rPr>
          <w:lang w:val="en-US"/>
        </w:rPr>
        <w:t xml:space="preserve">metadata structures are transformed from an internal representation into XML files </w:t>
      </w:r>
      <w:proofErr w:type="spellStart"/>
      <w:r w:rsidR="00640E3F">
        <w:rPr>
          <w:lang w:val="en-US"/>
        </w:rPr>
        <w:t>comforming</w:t>
      </w:r>
      <w:proofErr w:type="spellEnd"/>
      <w:r w:rsidR="00640E3F">
        <w:rPr>
          <w:lang w:val="en-US"/>
        </w:rPr>
        <w:t xml:space="preserve"> either to the EML or ABCD standard.</w:t>
      </w:r>
      <w:r w:rsidR="00C23266">
        <w:rPr>
          <w:lang w:val="en-US"/>
        </w:rPr>
        <w:t xml:space="preserve"> </w:t>
      </w:r>
      <w:r w:rsidR="001C459B">
        <w:rPr>
          <w:lang w:val="en-US"/>
        </w:rPr>
        <w:t>This function is primarily designed for data managers and administrators who want to make selected datasets available for data discovery by external portals. This feature was developed through the German Federation for the Curation of Biological Data (</w:t>
      </w:r>
      <w:proofErr w:type="spellStart"/>
      <w:r w:rsidR="001C459B">
        <w:rPr>
          <w:lang w:val="en-US"/>
        </w:rPr>
        <w:t>GFBio</w:t>
      </w:r>
      <w:proofErr w:type="spellEnd"/>
      <w:r w:rsidR="001C459B">
        <w:rPr>
          <w:lang w:val="en-US"/>
        </w:rPr>
        <w:t>).</w:t>
      </w:r>
    </w:p>
    <w:p w:rsidR="00513C43" w:rsidRDefault="00F346F5" w:rsidP="0099005F">
      <w:pPr>
        <w:jc w:val="both"/>
        <w:rPr>
          <w:lang w:val="en-US"/>
        </w:rPr>
      </w:pPr>
      <w:r>
        <w:rPr>
          <w:lang w:val="en-US"/>
        </w:rPr>
        <w:t xml:space="preserve">In order to reduce the effort of setting up a new </w:t>
      </w:r>
      <w:proofErr w:type="spellStart"/>
      <w:r>
        <w:rPr>
          <w:lang w:val="en-US"/>
        </w:rPr>
        <w:t>BExIS</w:t>
      </w:r>
      <w:proofErr w:type="spellEnd"/>
      <w:r>
        <w:rPr>
          <w:lang w:val="en-US"/>
        </w:rPr>
        <w:t xml:space="preserve"> 2 instance the application is now ship</w:t>
      </w:r>
      <w:r w:rsidR="00D624A0">
        <w:rPr>
          <w:lang w:val="en-US"/>
        </w:rPr>
        <w:t>ped</w:t>
      </w:r>
      <w:r>
        <w:rPr>
          <w:lang w:val="en-US"/>
        </w:rPr>
        <w:t xml:space="preserve"> with </w:t>
      </w:r>
      <w:r w:rsidR="001B0A9C">
        <w:rPr>
          <w:lang w:val="en-US"/>
        </w:rPr>
        <w:t xml:space="preserve">a </w:t>
      </w:r>
      <w:r>
        <w:rPr>
          <w:lang w:val="en-US"/>
        </w:rPr>
        <w:t>basic set of units and data types</w:t>
      </w:r>
      <w:r w:rsidR="001B0A9C">
        <w:rPr>
          <w:lang w:val="en-US"/>
        </w:rPr>
        <w:t xml:space="preserve"> </w:t>
      </w:r>
      <w:r w:rsidR="000513BA">
        <w:rPr>
          <w:lang w:val="en-US"/>
        </w:rPr>
        <w:t xml:space="preserve">taken from the National Center for Biomedical Ontology </w:t>
      </w:r>
      <w:r w:rsidR="001B0A9C">
        <w:rPr>
          <w:lang w:val="en-US"/>
        </w:rPr>
        <w:t xml:space="preserve">(source: </w:t>
      </w:r>
      <w:r w:rsidR="001B0A9C" w:rsidRPr="001B0A9C">
        <w:rPr>
          <w:lang w:val="en-US"/>
        </w:rPr>
        <w:t>http://purl.bioontology.org/ontology/UNITSONT</w:t>
      </w:r>
      <w:r w:rsidR="001B0A9C">
        <w:rPr>
          <w:lang w:val="en-US"/>
        </w:rPr>
        <w:t>)</w:t>
      </w:r>
      <w:r w:rsidR="00D624A0">
        <w:rPr>
          <w:lang w:val="en-US"/>
        </w:rPr>
        <w:t xml:space="preserve">. </w:t>
      </w:r>
    </w:p>
    <w:p w:rsidR="0099005F" w:rsidRDefault="0099005F" w:rsidP="0099005F">
      <w:pPr>
        <w:jc w:val="both"/>
        <w:rPr>
          <w:lang w:val="en-US"/>
        </w:rPr>
      </w:pPr>
      <w:r w:rsidRPr="0099005F">
        <w:rPr>
          <w:lang w:val="en-US"/>
        </w:rPr>
        <w:t>Besides these new features, extensive testing has been conducted on all components, resulting once more in number of bugs and improvements being identified and fixed.</w:t>
      </w:r>
    </w:p>
    <w:p w:rsidR="00E44F94" w:rsidRDefault="00E44F94" w:rsidP="0099005F">
      <w:pPr>
        <w:jc w:val="both"/>
        <w:rPr>
          <w:lang w:val="en-US"/>
        </w:rPr>
      </w:pPr>
    </w:p>
    <w:p w:rsidR="006D29D1" w:rsidRPr="0040680F" w:rsidRDefault="0023456C" w:rsidP="00530842">
      <w:pPr>
        <w:pStyle w:val="berschrift1"/>
        <w:numPr>
          <w:ilvl w:val="0"/>
          <w:numId w:val="23"/>
        </w:numPr>
      </w:pPr>
      <w:r w:rsidRPr="0040680F">
        <w:t>Software Information</w:t>
      </w:r>
    </w:p>
    <w:p w:rsidR="009D28FD" w:rsidRPr="00182548" w:rsidRDefault="009D28FD" w:rsidP="00182548">
      <w:pPr>
        <w:pStyle w:val="Listenabsatz"/>
        <w:numPr>
          <w:ilvl w:val="0"/>
          <w:numId w:val="13"/>
        </w:numPr>
        <w:rPr>
          <w:lang w:val="en-US"/>
        </w:rPr>
      </w:pPr>
      <w:r w:rsidRPr="00182548">
        <w:rPr>
          <w:lang w:val="en-US"/>
        </w:rPr>
        <w:t>Name:</w:t>
      </w:r>
      <w:r w:rsidR="004F661B">
        <w:rPr>
          <w:lang w:val="en-US"/>
        </w:rPr>
        <w:t xml:space="preserve"> </w:t>
      </w:r>
      <w:proofErr w:type="spellStart"/>
      <w:r w:rsidR="004F661B">
        <w:rPr>
          <w:lang w:val="en-US"/>
        </w:rPr>
        <w:t>BEx</w:t>
      </w:r>
      <w:r w:rsidR="00182548">
        <w:rPr>
          <w:lang w:val="en-US"/>
        </w:rPr>
        <w:t>IS</w:t>
      </w:r>
      <w:proofErr w:type="spellEnd"/>
    </w:p>
    <w:p w:rsidR="009D28FD" w:rsidRPr="00E16EA4" w:rsidRDefault="009D28FD" w:rsidP="00701839">
      <w:pPr>
        <w:pStyle w:val="Listenabsatz"/>
        <w:numPr>
          <w:ilvl w:val="0"/>
          <w:numId w:val="13"/>
        </w:numPr>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0E2942">
        <w:rPr>
          <w:lang w:val="en-US"/>
        </w:rPr>
        <w:t>5</w:t>
      </w:r>
      <w:r w:rsidR="003B3C95">
        <w:rPr>
          <w:lang w:val="en-US"/>
        </w:rPr>
        <w:t>.1</w:t>
      </w:r>
    </w:p>
    <w:p w:rsidR="00C27DB9" w:rsidRDefault="00C27DB9" w:rsidP="00182548">
      <w:pPr>
        <w:pStyle w:val="Listenabsatz"/>
        <w:numPr>
          <w:ilvl w:val="0"/>
          <w:numId w:val="13"/>
        </w:numPr>
        <w:rPr>
          <w:lang w:val="en-US"/>
        </w:rPr>
      </w:pPr>
      <w:r>
        <w:rPr>
          <w:lang w:val="en-US"/>
        </w:rPr>
        <w:t>Application Type: Web Application</w:t>
      </w:r>
    </w:p>
    <w:p w:rsidR="00C27DB9" w:rsidRPr="00182548" w:rsidRDefault="00C27DB9" w:rsidP="00182548">
      <w:pPr>
        <w:pStyle w:val="Listenabsatz"/>
        <w:numPr>
          <w:ilvl w:val="0"/>
          <w:numId w:val="13"/>
        </w:numPr>
        <w:rPr>
          <w:lang w:val="en-US"/>
        </w:rPr>
      </w:pPr>
      <w:r>
        <w:rPr>
          <w:lang w:val="en-US"/>
        </w:rPr>
        <w:t>Platform: Windows</w:t>
      </w:r>
    </w:p>
    <w:p w:rsidR="009B46E0" w:rsidRPr="0040680F" w:rsidRDefault="009B46E0" w:rsidP="00530842">
      <w:pPr>
        <w:pStyle w:val="berschrift1"/>
        <w:numPr>
          <w:ilvl w:val="0"/>
          <w:numId w:val="23"/>
        </w:numPr>
      </w:pPr>
      <w:proofErr w:type="spellStart"/>
      <w:r w:rsidRPr="0040680F">
        <w:t>License</w:t>
      </w:r>
      <w:proofErr w:type="spellEnd"/>
      <w:r w:rsidRPr="0040680F">
        <w:t xml:space="preserve"> Agreement</w:t>
      </w:r>
    </w:p>
    <w:p w:rsidR="00C37366" w:rsidRDefault="00C37366" w:rsidP="00701839">
      <w:pPr>
        <w:jc w:val="both"/>
        <w:rPr>
          <w:lang w:val="en-US"/>
        </w:rPr>
      </w:pPr>
      <w:r>
        <w:rPr>
          <w:lang w:val="en-US"/>
        </w:rPr>
        <w:t xml:space="preserve">The contents included in this software </w:t>
      </w:r>
      <w:r w:rsidRPr="00C37366">
        <w:rPr>
          <w:lang w:val="en-US"/>
        </w:rPr>
        <w:t xml:space="preserve">are licensed to you, the end user. Your use of </w:t>
      </w:r>
      <w:proofErr w:type="spellStart"/>
      <w:r w:rsidR="00845F83">
        <w:rPr>
          <w:lang w:val="en-US"/>
        </w:rPr>
        <w:t>BEx</w:t>
      </w:r>
      <w:r w:rsidR="00E547E0">
        <w:rPr>
          <w:lang w:val="en-US"/>
        </w:rPr>
        <w:t>IS</w:t>
      </w:r>
      <w:proofErr w:type="spellEnd"/>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w:t>
      </w:r>
      <w:r>
        <w:rPr>
          <w:lang w:val="en-US"/>
        </w:rPr>
        <w:lastRenderedPageBreak/>
        <w:t xml:space="preserve">access or use </w:t>
      </w:r>
      <w:proofErr w:type="spellStart"/>
      <w:r w:rsidR="000E2942">
        <w:rPr>
          <w:lang w:val="en-US"/>
        </w:rPr>
        <w:t>BEx</w:t>
      </w:r>
      <w:r w:rsidR="00E547E0">
        <w:rPr>
          <w:lang w:val="en-US"/>
        </w:rPr>
        <w:t>IS</w:t>
      </w:r>
      <w:proofErr w:type="spellEnd"/>
      <w:r>
        <w:rPr>
          <w:lang w:val="en-US"/>
        </w:rPr>
        <w:t xml:space="preserve"> software</w:t>
      </w:r>
      <w:r w:rsidRPr="00C37366">
        <w:rPr>
          <w:lang w:val="en-US"/>
        </w:rPr>
        <w:t xml:space="preserve">. If you do not agree to the terms of the EULA, you are not authorized to use </w:t>
      </w:r>
      <w:proofErr w:type="spellStart"/>
      <w:r w:rsidR="000E2942">
        <w:rPr>
          <w:lang w:val="en-US"/>
        </w:rPr>
        <w:t>BEx</w:t>
      </w:r>
      <w:r w:rsidR="00E547E0">
        <w:rPr>
          <w:lang w:val="en-US"/>
        </w:rPr>
        <w:t>IS</w:t>
      </w:r>
      <w:proofErr w:type="spellEnd"/>
      <w:r>
        <w:rPr>
          <w:lang w:val="en-US"/>
        </w:rPr>
        <w:t xml:space="preserve"> software</w:t>
      </w:r>
      <w:r w:rsidRPr="00C37366">
        <w:rPr>
          <w:lang w:val="en-US"/>
        </w:rPr>
        <w:t>.</w:t>
      </w:r>
    </w:p>
    <w:p w:rsidR="00845F83" w:rsidRPr="00C37366" w:rsidRDefault="00845F83" w:rsidP="00701839">
      <w:pPr>
        <w:jc w:val="both"/>
        <w:rPr>
          <w:lang w:val="en-US"/>
        </w:rPr>
      </w:pPr>
      <w:r>
        <w:rPr>
          <w:lang w:val="en-US"/>
        </w:rPr>
        <w:t xml:space="preserve">Note: From version 2.5.0 onwards </w:t>
      </w:r>
      <w:proofErr w:type="spellStart"/>
      <w:r>
        <w:rPr>
          <w:lang w:val="en-US"/>
        </w:rPr>
        <w:t>BExIS</w:t>
      </w:r>
      <w:proofErr w:type="spellEnd"/>
      <w:r>
        <w:rPr>
          <w:lang w:val="en-US"/>
        </w:rPr>
        <w:t xml:space="preserve"> is released under the LGPLv3 </w:t>
      </w:r>
      <w:proofErr w:type="spellStart"/>
      <w:r>
        <w:rPr>
          <w:lang w:val="en-US"/>
        </w:rPr>
        <w:t>Licence</w:t>
      </w:r>
      <w:proofErr w:type="spellEnd"/>
      <w:r>
        <w:rPr>
          <w:lang w:val="en-US"/>
        </w:rPr>
        <w:t>.</w:t>
      </w:r>
    </w:p>
    <w:p w:rsidR="0023456C" w:rsidRPr="0040680F" w:rsidRDefault="0023456C" w:rsidP="00530842">
      <w:pPr>
        <w:pStyle w:val="berschrift1"/>
        <w:numPr>
          <w:ilvl w:val="0"/>
          <w:numId w:val="23"/>
        </w:numPr>
      </w:pPr>
      <w:r w:rsidRPr="0040680F">
        <w:t xml:space="preserve">System </w:t>
      </w:r>
      <w:proofErr w:type="spellStart"/>
      <w:r w:rsidRPr="0040680F">
        <w:t>Requirements</w:t>
      </w:r>
      <w:proofErr w:type="spellEnd"/>
    </w:p>
    <w:p w:rsidR="0023456C" w:rsidRPr="00182548" w:rsidRDefault="0023456C" w:rsidP="00182548">
      <w:pPr>
        <w:pStyle w:val="Listenabsatz"/>
        <w:numPr>
          <w:ilvl w:val="0"/>
          <w:numId w:val="12"/>
        </w:numPr>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is able to run on Windows 7 too.</w:t>
      </w:r>
    </w:p>
    <w:p w:rsidR="0023456C" w:rsidRPr="00182548" w:rsidRDefault="0023456C" w:rsidP="00182548">
      <w:pPr>
        <w:pStyle w:val="Listenabsatz"/>
        <w:numPr>
          <w:ilvl w:val="0"/>
          <w:numId w:val="12"/>
        </w:numPr>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1C07E0">
      <w:pPr>
        <w:pStyle w:val="Listenabsatz"/>
        <w:numPr>
          <w:ilvl w:val="0"/>
          <w:numId w:val="12"/>
        </w:numPr>
        <w:rPr>
          <w:lang w:val="en-US"/>
        </w:rPr>
      </w:pPr>
      <w:r w:rsidRPr="00182548">
        <w:rPr>
          <w:lang w:val="en-US"/>
        </w:rPr>
        <w:t>DBMS</w:t>
      </w:r>
      <w:r w:rsidR="001C07E0">
        <w:rPr>
          <w:lang w:val="en-US"/>
        </w:rPr>
        <w:t xml:space="preserve">: </w:t>
      </w:r>
    </w:p>
    <w:p w:rsidR="0023456C" w:rsidRDefault="001C07E0" w:rsidP="00997556">
      <w:pPr>
        <w:pStyle w:val="Listenabsatz"/>
        <w:numPr>
          <w:ilvl w:val="1"/>
          <w:numId w:val="12"/>
        </w:numPr>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proofErr w:type="spellStart"/>
      <w:r w:rsidR="00E547E0">
        <w:rPr>
          <w:lang w:val="en-US"/>
        </w:rPr>
        <w:t>BE</w:t>
      </w:r>
      <w:r w:rsidR="000E2942">
        <w:rPr>
          <w:lang w:val="en-US"/>
        </w:rPr>
        <w:t>x</w:t>
      </w:r>
      <w:r w:rsidR="00E547E0">
        <w:rPr>
          <w:lang w:val="en-US"/>
        </w:rPr>
        <w:t>IS</w:t>
      </w:r>
      <w:proofErr w:type="spellEnd"/>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A11827">
      <w:pPr>
        <w:pStyle w:val="Listenabsatz"/>
        <w:numPr>
          <w:ilvl w:val="1"/>
          <w:numId w:val="12"/>
        </w:numPr>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w:t>
      </w:r>
      <w:proofErr w:type="spellStart"/>
      <w:r w:rsidR="00F07E32">
        <w:rPr>
          <w:lang w:val="en-US"/>
        </w:rPr>
        <w:t>BE</w:t>
      </w:r>
      <w:r w:rsidR="000E2942">
        <w:rPr>
          <w:lang w:val="en-US"/>
        </w:rPr>
        <w:t>x</w:t>
      </w:r>
      <w:r w:rsidR="00F07E32">
        <w:rPr>
          <w:lang w:val="en-US"/>
        </w:rPr>
        <w:t>IS</w:t>
      </w:r>
      <w:proofErr w:type="spellEnd"/>
      <w:r w:rsidR="00F07E32">
        <w:rPr>
          <w:lang w:val="en-US"/>
        </w:rPr>
        <w:t xml:space="preserve"> has not been </w:t>
      </w:r>
      <w:r w:rsidR="00F07E32" w:rsidRPr="00182548">
        <w:rPr>
          <w:lang w:val="en-US"/>
        </w:rPr>
        <w:t>tested on other versions!</w:t>
      </w:r>
    </w:p>
    <w:p w:rsidR="000653AB" w:rsidRDefault="007975B6" w:rsidP="000653AB">
      <w:pPr>
        <w:pStyle w:val="Listenabsatz"/>
        <w:numPr>
          <w:ilvl w:val="0"/>
          <w:numId w:val="12"/>
        </w:numPr>
        <w:rPr>
          <w:lang w:val="en-US"/>
        </w:rPr>
      </w:pPr>
      <w:r w:rsidRPr="00182548">
        <w:rPr>
          <w:lang w:val="en-US"/>
        </w:rPr>
        <w:t>Dependencies</w:t>
      </w:r>
    </w:p>
    <w:p w:rsidR="000653AB" w:rsidRDefault="007975B6" w:rsidP="000653AB">
      <w:pPr>
        <w:pStyle w:val="Listenabsatz"/>
        <w:numPr>
          <w:ilvl w:val="1"/>
          <w:numId w:val="12"/>
        </w:numPr>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9D1483">
      <w:pPr>
        <w:pStyle w:val="Listenabsatz"/>
        <w:numPr>
          <w:ilvl w:val="1"/>
          <w:numId w:val="12"/>
        </w:numPr>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9D1483">
      <w:pPr>
        <w:pStyle w:val="Listenabsatz"/>
        <w:numPr>
          <w:ilvl w:val="1"/>
          <w:numId w:val="12"/>
        </w:numPr>
        <w:rPr>
          <w:lang w:val="en-US"/>
        </w:rPr>
      </w:pPr>
      <w:r>
        <w:rPr>
          <w:lang w:val="en-US"/>
        </w:rPr>
        <w:t>Lucene.Net 3.0.3,</w:t>
      </w:r>
      <w:r w:rsidR="009D1483">
        <w:rPr>
          <w:lang w:val="en-US"/>
        </w:rPr>
        <w:t xml:space="preserve"> created by </w:t>
      </w:r>
      <w:r>
        <w:rPr>
          <w:lang w:val="en-US"/>
        </w:rPr>
        <w:t>Lucene.Net Community</w:t>
      </w:r>
    </w:p>
    <w:p w:rsidR="009D1483" w:rsidRDefault="009D1483" w:rsidP="009D1483">
      <w:pPr>
        <w:pStyle w:val="Listenabsatz"/>
        <w:numPr>
          <w:ilvl w:val="1"/>
          <w:numId w:val="12"/>
        </w:numPr>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9D1483">
      <w:pPr>
        <w:pStyle w:val="Listenabsatz"/>
        <w:numPr>
          <w:ilvl w:val="1"/>
          <w:numId w:val="12"/>
        </w:numPr>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9D1483">
      <w:pPr>
        <w:pStyle w:val="Listenabsatz"/>
        <w:numPr>
          <w:ilvl w:val="1"/>
          <w:numId w:val="12"/>
        </w:numPr>
        <w:rPr>
          <w:lang w:val="en-US"/>
        </w:rPr>
      </w:pPr>
      <w:proofErr w:type="spellStart"/>
      <w:r>
        <w:rPr>
          <w:lang w:val="en-US"/>
        </w:rPr>
        <w:t>NHibernate</w:t>
      </w:r>
      <w:proofErr w:type="spellEnd"/>
      <w:r>
        <w:rPr>
          <w:lang w:val="en-US"/>
        </w:rPr>
        <w:t xml:space="preserve"> 3.3.3.4001</w:t>
      </w:r>
      <w:r w:rsidR="009D1483">
        <w:rPr>
          <w:lang w:val="en-US"/>
        </w:rPr>
        <w:t xml:space="preserve"> created by </w:t>
      </w:r>
      <w:proofErr w:type="spellStart"/>
      <w:r w:rsidR="00EC351B">
        <w:rPr>
          <w:lang w:val="en-US"/>
        </w:rPr>
        <w:t>NHibernate</w:t>
      </w:r>
      <w:proofErr w:type="spellEnd"/>
      <w:r w:rsidR="00EC351B">
        <w:rPr>
          <w:lang w:val="en-US"/>
        </w:rPr>
        <w:t xml:space="preserve"> Community</w:t>
      </w:r>
    </w:p>
    <w:p w:rsidR="00EC351B" w:rsidRDefault="00EC351B" w:rsidP="009D1483">
      <w:pPr>
        <w:pStyle w:val="Listenabsatz"/>
        <w:numPr>
          <w:ilvl w:val="1"/>
          <w:numId w:val="12"/>
        </w:numPr>
        <w:rPr>
          <w:lang w:val="en-US"/>
        </w:rPr>
      </w:pPr>
      <w:proofErr w:type="spellStart"/>
      <w:r>
        <w:rPr>
          <w:lang w:val="en-US"/>
        </w:rPr>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9D1483">
      <w:pPr>
        <w:pStyle w:val="Listenabsatz"/>
        <w:numPr>
          <w:ilvl w:val="1"/>
          <w:numId w:val="12"/>
        </w:numPr>
        <w:rPr>
          <w:lang w:val="en-US"/>
        </w:rPr>
      </w:pPr>
      <w:r>
        <w:rPr>
          <w:lang w:val="en-US"/>
        </w:rPr>
        <w:t>Unity Application Block 2.1.505.2,</w:t>
      </w:r>
      <w:r w:rsidR="009D1483">
        <w:rPr>
          <w:lang w:val="en-US"/>
        </w:rPr>
        <w:t xml:space="preserve"> created by </w:t>
      </w:r>
      <w:r>
        <w:rPr>
          <w:lang w:val="en-US"/>
        </w:rPr>
        <w:t>Microsoft</w:t>
      </w:r>
    </w:p>
    <w:p w:rsidR="00C048CF" w:rsidRDefault="00C048CF" w:rsidP="00C048CF">
      <w:pPr>
        <w:pStyle w:val="Listenabsatz"/>
        <w:numPr>
          <w:ilvl w:val="0"/>
          <w:numId w:val="12"/>
        </w:numPr>
        <w:rPr>
          <w:lang w:val="en-US"/>
        </w:rPr>
      </w:pPr>
      <w:r>
        <w:rPr>
          <w:lang w:val="en-US"/>
        </w:rPr>
        <w:t>Disk Space:</w:t>
      </w:r>
    </w:p>
    <w:p w:rsidR="0017395E" w:rsidRDefault="0085071C" w:rsidP="0017395E">
      <w:pPr>
        <w:pStyle w:val="Listenabsatz"/>
        <w:numPr>
          <w:ilvl w:val="1"/>
          <w:numId w:val="12"/>
        </w:numPr>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17395E">
      <w:pPr>
        <w:pStyle w:val="Listenabsatz"/>
        <w:numPr>
          <w:ilvl w:val="1"/>
          <w:numId w:val="12"/>
        </w:numPr>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530842">
      <w:pPr>
        <w:pStyle w:val="berschrift1"/>
        <w:numPr>
          <w:ilvl w:val="0"/>
          <w:numId w:val="23"/>
        </w:numPr>
      </w:pPr>
      <w:r>
        <w:t>Installation</w:t>
      </w:r>
    </w:p>
    <w:p w:rsidR="0086743F" w:rsidRPr="0086743F" w:rsidRDefault="0086743F" w:rsidP="0086743F">
      <w:pPr>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13CA9">
        <w:rPr>
          <w:lang w:val="en-US"/>
        </w:rPr>
        <w:t>_BPP25</w:t>
      </w:r>
      <w:r w:rsidR="003B3C95">
        <w:rPr>
          <w:lang w:val="en-US"/>
        </w:rPr>
        <w:t>1</w:t>
      </w:r>
      <w:r>
        <w:rPr>
          <w:lang w:val="en-US"/>
        </w:rPr>
        <w:t>.</w:t>
      </w:r>
      <w:r w:rsidR="002547CD">
        <w:rPr>
          <w:lang w:val="en-US"/>
        </w:rPr>
        <w:t>pdf</w:t>
      </w:r>
      <w:r>
        <w:rPr>
          <w:lang w:val="en-US"/>
        </w:rPr>
        <w:t xml:space="preserve"> </w:t>
      </w:r>
      <w:r w:rsidR="003B3C95">
        <w:rPr>
          <w:lang w:val="en-US"/>
        </w:rPr>
        <w:t>provided with</w:t>
      </w:r>
      <w:r>
        <w:rPr>
          <w:lang w:val="en-US"/>
        </w:rPr>
        <w:t xml:space="preserve"> the </w:t>
      </w:r>
      <w:r w:rsidR="003B3C95">
        <w:rPr>
          <w:lang w:val="en-US"/>
        </w:rPr>
        <w:t>installation package</w:t>
      </w:r>
      <w:r>
        <w:rPr>
          <w:lang w:val="en-US"/>
        </w:rPr>
        <w:t>.</w:t>
      </w:r>
      <w:bookmarkStart w:id="0" w:name="_GoBack"/>
      <w:bookmarkEnd w:id="0"/>
    </w:p>
    <w:p w:rsidR="00E77ECD" w:rsidRPr="0040680F" w:rsidRDefault="00C110F3" w:rsidP="00530842">
      <w:pPr>
        <w:pStyle w:val="berschrift1"/>
        <w:numPr>
          <w:ilvl w:val="0"/>
          <w:numId w:val="23"/>
        </w:numPr>
      </w:pPr>
      <w:r>
        <w:t xml:space="preserve">System </w:t>
      </w:r>
      <w:proofErr w:type="spellStart"/>
      <w:r>
        <w:t>F</w:t>
      </w:r>
      <w:r w:rsidR="00AE1349" w:rsidRPr="0040680F">
        <w:t>unctionality</w:t>
      </w:r>
      <w:proofErr w:type="spellEnd"/>
    </w:p>
    <w:p w:rsidR="000272BD" w:rsidRDefault="000272BD" w:rsidP="00340F4B">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Pr>
          <w:lang w:val="en-US"/>
        </w:rPr>
        <w:t xml:space="preserve">, Web Interface,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E77ECD" w:rsidRDefault="00D917CB" w:rsidP="00530842">
      <w:pPr>
        <w:pStyle w:val="berschrift2"/>
        <w:numPr>
          <w:ilvl w:val="0"/>
          <w:numId w:val="26"/>
        </w:numPr>
        <w:rPr>
          <w:lang w:val="en-US"/>
        </w:rPr>
      </w:pPr>
      <w:r>
        <w:rPr>
          <w:lang w:val="en-US"/>
        </w:rPr>
        <w:t>Data Discovery</w:t>
      </w:r>
      <w:r w:rsidR="006F1697">
        <w:rPr>
          <w:lang w:val="en-US"/>
        </w:rPr>
        <w:t xml:space="preserve"> Module</w:t>
      </w:r>
    </w:p>
    <w:p w:rsidR="0092727A" w:rsidRPr="0092727A" w:rsidRDefault="008648B5" w:rsidP="0092727A">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530842">
      <w:pPr>
        <w:pStyle w:val="berschrift3"/>
      </w:pPr>
      <w:proofErr w:type="spellStart"/>
      <w:r w:rsidRPr="00230E69">
        <w:lastRenderedPageBreak/>
        <w:t>Existing</w:t>
      </w:r>
      <w:proofErr w:type="spellEnd"/>
      <w:r w:rsidRPr="00230E69">
        <w:t xml:space="preserve"> Features</w:t>
      </w:r>
    </w:p>
    <w:p w:rsidR="00252B8C" w:rsidRDefault="00252B8C" w:rsidP="00530842">
      <w:pPr>
        <w:pStyle w:val="Listenabsatz"/>
        <w:numPr>
          <w:ilvl w:val="0"/>
          <w:numId w:val="24"/>
        </w:numPr>
        <w:jc w:val="both"/>
        <w:rPr>
          <w:lang w:val="en-US"/>
        </w:rPr>
      </w:pPr>
      <w:r w:rsidRPr="00833D5C">
        <w:rPr>
          <w:b/>
          <w:bCs/>
          <w:lang w:val="en-US"/>
        </w:rPr>
        <w:t>Discover data using metadata dimensions (aspects, facets) and attributes</w:t>
      </w:r>
      <w:r w:rsidRPr="00DE0AF6">
        <w:rPr>
          <w:lang w:val="en-US"/>
        </w:rPr>
        <w:t xml:space="preserve"> (version 2.0.0)</w:t>
      </w:r>
    </w:p>
    <w:p w:rsidR="00D82D25" w:rsidRPr="00D82D25" w:rsidRDefault="00756318" w:rsidP="00756318">
      <w:pPr>
        <w:pStyle w:val="Listenabsatz"/>
        <w:numPr>
          <w:ilvl w:val="0"/>
          <w:numId w:val="24"/>
        </w:numPr>
        <w:jc w:val="both"/>
        <w:rPr>
          <w:b/>
          <w:bCs/>
          <w:lang w:val="en-US"/>
        </w:rPr>
      </w:pPr>
      <w:r w:rsidRPr="0098512F">
        <w:rPr>
          <w:b/>
          <w:bCs/>
          <w:lang w:val="en-US"/>
        </w:rPr>
        <w:t>Configure search module through a user interface</w:t>
      </w:r>
      <w:r>
        <w:rPr>
          <w:b/>
          <w:bCs/>
          <w:lang w:val="en-US"/>
        </w:rPr>
        <w:t xml:space="preserve"> </w:t>
      </w:r>
      <w:r w:rsidRPr="00756318">
        <w:rPr>
          <w:bCs/>
          <w:lang w:val="en-US"/>
        </w:rPr>
        <w:t>(version 2.1.0)</w:t>
      </w:r>
      <w:r w:rsidR="00D82D25" w:rsidRPr="00D82D25">
        <w:rPr>
          <w:b/>
          <w:lang w:val="en-US"/>
        </w:rPr>
        <w:t xml:space="preserve"> </w:t>
      </w:r>
    </w:p>
    <w:p w:rsidR="00756318" w:rsidRPr="00756318" w:rsidRDefault="00D82D25" w:rsidP="00756318">
      <w:pPr>
        <w:pStyle w:val="Listenabsatz"/>
        <w:numPr>
          <w:ilvl w:val="0"/>
          <w:numId w:val="24"/>
        </w:numPr>
        <w:jc w:val="both"/>
        <w:rPr>
          <w:b/>
          <w:bCs/>
          <w:lang w:val="en-US"/>
        </w:rPr>
      </w:pPr>
      <w:r w:rsidRPr="009E280E">
        <w:rPr>
          <w:b/>
          <w:lang w:val="en-US"/>
        </w:rPr>
        <w:t>Primary data search</w:t>
      </w:r>
      <w:r>
        <w:rPr>
          <w:b/>
          <w:lang w:val="en-US"/>
        </w:rPr>
        <w:t xml:space="preserve"> </w:t>
      </w:r>
      <w:r>
        <w:rPr>
          <w:bCs/>
          <w:lang w:val="en-US"/>
        </w:rPr>
        <w:t>(version 2.4</w:t>
      </w:r>
      <w:r w:rsidRPr="00756318">
        <w:rPr>
          <w:bCs/>
          <w:lang w:val="en-US"/>
        </w:rPr>
        <w:t>.0)</w:t>
      </w:r>
    </w:p>
    <w:p w:rsidR="00E77ECD" w:rsidRDefault="0023456C" w:rsidP="00530842">
      <w:pPr>
        <w:pStyle w:val="berschrift3"/>
      </w:pPr>
      <w:r w:rsidRPr="005915C4">
        <w:t>New Features</w:t>
      </w:r>
    </w:p>
    <w:p w:rsidR="00756318" w:rsidRDefault="00D82D25" w:rsidP="00D82D25">
      <w:pPr>
        <w:pStyle w:val="Listenabsatz"/>
        <w:numPr>
          <w:ilvl w:val="0"/>
          <w:numId w:val="24"/>
        </w:numPr>
        <w:rPr>
          <w:lang w:val="en-US"/>
        </w:rPr>
      </w:pPr>
      <w:r>
        <w:rPr>
          <w:lang w:val="en-US"/>
        </w:rPr>
        <w:t xml:space="preserve">NA </w:t>
      </w:r>
    </w:p>
    <w:p w:rsidR="00E77ECD" w:rsidRPr="009E280E" w:rsidRDefault="0023456C" w:rsidP="00530842">
      <w:pPr>
        <w:pStyle w:val="berschrift3"/>
        <w:rPr>
          <w:lang w:val="en-US"/>
        </w:rPr>
      </w:pPr>
      <w:r w:rsidRPr="009E280E">
        <w:rPr>
          <w:lang w:val="en-US"/>
        </w:rPr>
        <w:t>Changed</w:t>
      </w:r>
      <w:r w:rsidR="00280A99" w:rsidRPr="009E280E">
        <w:rPr>
          <w:lang w:val="en-US"/>
        </w:rPr>
        <w:t>/ Enhanced</w:t>
      </w:r>
      <w:r w:rsidRPr="009E280E">
        <w:rPr>
          <w:lang w:val="en-US"/>
        </w:rPr>
        <w:t xml:space="preserve"> Features</w:t>
      </w:r>
    </w:p>
    <w:p w:rsidR="00D82D25" w:rsidRDefault="00D82D25" w:rsidP="00D82D25">
      <w:pPr>
        <w:pStyle w:val="berschrift3"/>
        <w:numPr>
          <w:ilvl w:val="0"/>
          <w:numId w:val="24"/>
        </w:numPr>
        <w:rPr>
          <w:rFonts w:asciiTheme="minorHAnsi" w:eastAsiaTheme="minorEastAsia" w:hAnsiTheme="minorHAnsi" w:cstheme="minorBidi"/>
          <w:b w:val="0"/>
          <w:bCs w:val="0"/>
          <w:color w:val="auto"/>
          <w:lang w:val="en-US"/>
        </w:rPr>
      </w:pPr>
      <w:r w:rsidRPr="00D82D25">
        <w:rPr>
          <w:rFonts w:asciiTheme="minorHAnsi" w:eastAsiaTheme="minorEastAsia" w:hAnsiTheme="minorHAnsi" w:cstheme="minorBidi"/>
          <w:b w:val="0"/>
          <w:bCs w:val="0"/>
          <w:color w:val="auto"/>
          <w:lang w:val="en-US"/>
        </w:rPr>
        <w:t xml:space="preserve">In the Search Component Manager multiple Metadata Nodes can now be mapped to one </w:t>
      </w:r>
      <w:proofErr w:type="spellStart"/>
      <w:r w:rsidRPr="00D82D25">
        <w:rPr>
          <w:rFonts w:asciiTheme="minorHAnsi" w:eastAsiaTheme="minorEastAsia" w:hAnsiTheme="minorHAnsi" w:cstheme="minorBidi"/>
          <w:b w:val="0"/>
          <w:bCs w:val="0"/>
          <w:color w:val="auto"/>
          <w:lang w:val="en-US"/>
        </w:rPr>
        <w:t>Lucene</w:t>
      </w:r>
      <w:proofErr w:type="spellEnd"/>
      <w:r w:rsidRPr="00D82D25">
        <w:rPr>
          <w:rFonts w:asciiTheme="minorHAnsi" w:eastAsiaTheme="minorEastAsia" w:hAnsiTheme="minorHAnsi" w:cstheme="minorBidi"/>
          <w:b w:val="0"/>
          <w:bCs w:val="0"/>
          <w:color w:val="auto"/>
          <w:lang w:val="en-US"/>
        </w:rPr>
        <w:t xml:space="preserve"> field, thus supporting queries across multiple metadata structures </w:t>
      </w:r>
    </w:p>
    <w:p w:rsidR="005A2F28" w:rsidRPr="00D82D25" w:rsidRDefault="00056D56" w:rsidP="00530842">
      <w:pPr>
        <w:pStyle w:val="berschrift3"/>
        <w:rPr>
          <w:lang w:val="en-US"/>
        </w:rPr>
      </w:pPr>
      <w:r w:rsidRPr="00D82D25">
        <w:rPr>
          <w:lang w:val="en-US"/>
        </w:rPr>
        <w:t>Dropped</w:t>
      </w:r>
      <w:r w:rsidR="005A2F28" w:rsidRPr="00D82D25">
        <w:rPr>
          <w:lang w:val="en-US"/>
        </w:rPr>
        <w:t xml:space="preserve"> Features</w:t>
      </w:r>
    </w:p>
    <w:p w:rsidR="005A2F28" w:rsidRDefault="00203DDB" w:rsidP="00530842">
      <w:pPr>
        <w:pStyle w:val="Listenabsatz"/>
        <w:numPr>
          <w:ilvl w:val="0"/>
          <w:numId w:val="24"/>
        </w:numPr>
        <w:rPr>
          <w:lang w:val="en-US"/>
        </w:rPr>
      </w:pPr>
      <w:r>
        <w:rPr>
          <w:lang w:val="en-US"/>
        </w:rPr>
        <w:t>NA</w:t>
      </w:r>
    </w:p>
    <w:p w:rsidR="00B2187A" w:rsidRDefault="0023456C" w:rsidP="00530842">
      <w:pPr>
        <w:pStyle w:val="berschrift3"/>
      </w:pPr>
      <w:r w:rsidRPr="005915C4">
        <w:t xml:space="preserve">Fixed </w:t>
      </w:r>
      <w:proofErr w:type="spellStart"/>
      <w:r w:rsidRPr="005915C4">
        <w:t>Issues</w:t>
      </w:r>
      <w:proofErr w:type="spellEnd"/>
      <w:r w:rsidR="00E65EC9" w:rsidRPr="005915C4">
        <w:t xml:space="preserve">  </w:t>
      </w:r>
    </w:p>
    <w:p w:rsidR="009E280E" w:rsidRDefault="00D82D25" w:rsidP="009E280E">
      <w:pPr>
        <w:pStyle w:val="Listenabsatz"/>
        <w:numPr>
          <w:ilvl w:val="0"/>
          <w:numId w:val="24"/>
        </w:numPr>
        <w:rPr>
          <w:lang w:val="en-US"/>
        </w:rPr>
      </w:pPr>
      <w:r>
        <w:rPr>
          <w:lang w:val="en-US"/>
        </w:rPr>
        <w:t>Updating of facets</w:t>
      </w:r>
      <w:r w:rsidR="00D459F9">
        <w:rPr>
          <w:lang w:val="en-US"/>
        </w:rPr>
        <w:t xml:space="preserve"> now works at the first R</w:t>
      </w:r>
      <w:r>
        <w:rPr>
          <w:lang w:val="en-US"/>
        </w:rPr>
        <w:t>efresh</w:t>
      </w:r>
      <w:r w:rsidR="00D459F9">
        <w:rPr>
          <w:lang w:val="en-US"/>
        </w:rPr>
        <w:t xml:space="preserve"> Search</w:t>
      </w:r>
    </w:p>
    <w:p w:rsidR="007A22E3" w:rsidRPr="005915C4" w:rsidRDefault="00280A99" w:rsidP="00530842">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2E63B5" w:rsidRDefault="00203DDB" w:rsidP="00530842">
      <w:pPr>
        <w:pStyle w:val="Listenabsatz"/>
        <w:numPr>
          <w:ilvl w:val="0"/>
          <w:numId w:val="24"/>
        </w:numPr>
        <w:rPr>
          <w:lang w:val="en-US"/>
        </w:rPr>
      </w:pPr>
      <w:r>
        <w:rPr>
          <w:lang w:val="en-US"/>
        </w:rPr>
        <w:t>NA</w:t>
      </w:r>
    </w:p>
    <w:p w:rsidR="007A22E3" w:rsidRPr="005915C4" w:rsidRDefault="00BA0AB3" w:rsidP="00530842">
      <w:pPr>
        <w:pStyle w:val="berschrift3"/>
      </w:pPr>
      <w:proofErr w:type="spellStart"/>
      <w:r w:rsidRPr="005915C4">
        <w:t>Known</w:t>
      </w:r>
      <w:proofErr w:type="spellEnd"/>
      <w:r w:rsidRPr="005915C4">
        <w:t xml:space="preserve"> </w:t>
      </w:r>
      <w:proofErr w:type="spellStart"/>
      <w:r w:rsidR="00203DDB" w:rsidRPr="005915C4">
        <w:t>I</w:t>
      </w:r>
      <w:r w:rsidR="007A22E3" w:rsidRPr="005915C4">
        <w:t>ssues</w:t>
      </w:r>
      <w:proofErr w:type="spellEnd"/>
    </w:p>
    <w:p w:rsidR="001E70A5" w:rsidRDefault="00D459F9" w:rsidP="001E70A5">
      <w:pPr>
        <w:pStyle w:val="Listenabsatz"/>
        <w:numPr>
          <w:ilvl w:val="0"/>
          <w:numId w:val="24"/>
        </w:numPr>
        <w:rPr>
          <w:lang w:val="en-US"/>
        </w:rPr>
      </w:pPr>
      <w:r>
        <w:rPr>
          <w:lang w:val="en-US"/>
        </w:rPr>
        <w:t xml:space="preserve">Facets do not </w:t>
      </w:r>
      <w:r w:rsidR="003968DE">
        <w:rPr>
          <w:lang w:val="en-US"/>
        </w:rPr>
        <w:t>act</w:t>
      </w:r>
      <w:r>
        <w:rPr>
          <w:lang w:val="en-US"/>
        </w:rPr>
        <w:t xml:space="preserve"> as expected when names contain special characters (e.g. “-“) </w:t>
      </w:r>
    </w:p>
    <w:p w:rsidR="00833D5C" w:rsidRDefault="00833D5C" w:rsidP="00833D5C">
      <w:pPr>
        <w:pStyle w:val="berschrift2"/>
        <w:numPr>
          <w:ilvl w:val="0"/>
          <w:numId w:val="26"/>
        </w:numPr>
        <w:rPr>
          <w:lang w:val="en-US"/>
        </w:rPr>
      </w:pPr>
      <w:r>
        <w:rPr>
          <w:lang w:val="en-US"/>
        </w:rPr>
        <w:t>Data Collection Module</w:t>
      </w:r>
    </w:p>
    <w:p w:rsidR="0088538C" w:rsidRPr="0088538C" w:rsidRDefault="00E3709F" w:rsidP="00C7124E">
      <w:pPr>
        <w:jc w:val="both"/>
        <w:rPr>
          <w:ins w:id="1" w:author="Roman Gerlach" w:date="2013-12-17T12:00:00Z"/>
          <w:lang w:val="en-US"/>
        </w:rPr>
      </w:pPr>
      <w:r w:rsidRPr="00E3709F">
        <w:rPr>
          <w:lang w:val="en-US"/>
        </w:rPr>
        <w:t xml:space="preserve">The purpose of the data collection module is to allow users to submit data alongside with metadata. The module processes the data in accordance with its data/ 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833D5C">
      <w:pPr>
        <w:pStyle w:val="berschrift3"/>
      </w:pPr>
      <w:proofErr w:type="spellStart"/>
      <w:r w:rsidRPr="00230E69">
        <w:t>Existing</w:t>
      </w:r>
      <w:proofErr w:type="spellEnd"/>
      <w:r w:rsidRPr="00230E69">
        <w:t xml:space="preserve"> Features</w:t>
      </w:r>
    </w:p>
    <w:p w:rsidR="006D3323" w:rsidRPr="006D3323" w:rsidRDefault="000E5297" w:rsidP="006D3323">
      <w:pPr>
        <w:pStyle w:val="Listenabsatz"/>
        <w:numPr>
          <w:ilvl w:val="0"/>
          <w:numId w:val="24"/>
        </w:numPr>
        <w:jc w:val="both"/>
        <w:rPr>
          <w:bCs/>
          <w:lang w:val="en-US"/>
        </w:rPr>
      </w:pPr>
      <w:r w:rsidRPr="00D103F1">
        <w:rPr>
          <w:b/>
          <w:bCs/>
          <w:lang w:val="en-US"/>
        </w:rPr>
        <w:t xml:space="preserve">Uploading an Excel file </w:t>
      </w:r>
      <w:r w:rsidRPr="00756318">
        <w:rPr>
          <w:bCs/>
          <w:lang w:val="en-US"/>
        </w:rPr>
        <w:t>(version 2.1.0)</w:t>
      </w:r>
      <w:r w:rsidR="006D3323" w:rsidRPr="006D3323">
        <w:rPr>
          <w:b/>
          <w:bCs/>
          <w:lang w:val="en-US"/>
        </w:rPr>
        <w:t xml:space="preserve"> </w:t>
      </w:r>
    </w:p>
    <w:p w:rsidR="006D3323" w:rsidRPr="00D103F1" w:rsidRDefault="006D3323" w:rsidP="006D3323">
      <w:pPr>
        <w:pStyle w:val="Listenabsatz"/>
        <w:numPr>
          <w:ilvl w:val="0"/>
          <w:numId w:val="24"/>
        </w:numPr>
        <w:jc w:val="both"/>
        <w:rPr>
          <w:bCs/>
          <w:lang w:val="en-US"/>
        </w:rPr>
      </w:pPr>
      <w:r w:rsidRPr="00D103F1">
        <w:rPr>
          <w:b/>
          <w:bCs/>
          <w:lang w:val="en-US"/>
        </w:rPr>
        <w:t xml:space="preserve">Uploading a </w:t>
      </w:r>
      <w:r w:rsidR="00042888">
        <w:rPr>
          <w:b/>
          <w:bCs/>
          <w:lang w:val="en-US"/>
        </w:rPr>
        <w:t>delimited</w:t>
      </w:r>
      <w:r w:rsidRPr="00D103F1">
        <w:rPr>
          <w:b/>
          <w:bCs/>
          <w:lang w:val="en-US"/>
        </w:rPr>
        <w:t xml:space="preserve"> file </w:t>
      </w:r>
      <w:r>
        <w:rPr>
          <w:b/>
          <w:bCs/>
          <w:lang w:val="en-US"/>
        </w:rPr>
        <w:t>(CSV, T</w:t>
      </w:r>
      <w:r w:rsidR="000B5893">
        <w:rPr>
          <w:b/>
          <w:bCs/>
          <w:lang w:val="en-US"/>
        </w:rPr>
        <w:t>SV</w:t>
      </w:r>
      <w:r>
        <w:rPr>
          <w:b/>
          <w:bCs/>
          <w:lang w:val="en-US"/>
        </w:rPr>
        <w:t>),</w:t>
      </w:r>
      <w:r w:rsidRPr="006D3323">
        <w:rPr>
          <w:bCs/>
          <w:lang w:val="en-US"/>
        </w:rPr>
        <w:t xml:space="preserve"> </w:t>
      </w:r>
      <w:r w:rsidRPr="00756318">
        <w:rPr>
          <w:bCs/>
          <w:lang w:val="en-US"/>
        </w:rPr>
        <w:t>(version 2.</w:t>
      </w:r>
      <w:r>
        <w:rPr>
          <w:bCs/>
          <w:lang w:val="en-US"/>
        </w:rPr>
        <w:t>2</w:t>
      </w:r>
      <w:r w:rsidRPr="00756318">
        <w:rPr>
          <w:bCs/>
          <w:lang w:val="en-US"/>
        </w:rPr>
        <w:t>.0)</w:t>
      </w:r>
    </w:p>
    <w:p w:rsidR="000E5297" w:rsidRPr="00042888" w:rsidRDefault="006D3323" w:rsidP="0099005F">
      <w:pPr>
        <w:pStyle w:val="Listenabsatz"/>
        <w:numPr>
          <w:ilvl w:val="0"/>
          <w:numId w:val="24"/>
        </w:numPr>
        <w:ind w:left="708"/>
        <w:jc w:val="both"/>
        <w:rPr>
          <w:b/>
          <w:bCs/>
          <w:lang w:val="en-US"/>
        </w:rPr>
      </w:pPr>
      <w:r w:rsidRPr="00BC65E4">
        <w:rPr>
          <w:b/>
          <w:bCs/>
          <w:lang w:val="en-US"/>
        </w:rPr>
        <w:t>Adding data to an existing dataset</w:t>
      </w:r>
      <w:r>
        <w:rPr>
          <w:b/>
          <w:bCs/>
          <w:lang w:val="en-US"/>
        </w:rPr>
        <w:t xml:space="preserve"> </w:t>
      </w:r>
      <w:r>
        <w:rPr>
          <w:bCs/>
          <w:lang w:val="en-US"/>
        </w:rPr>
        <w:t>(version 2.2</w:t>
      </w:r>
      <w:r w:rsidRPr="00756318">
        <w:rPr>
          <w:bCs/>
          <w:lang w:val="en-US"/>
        </w:rPr>
        <w:t>.0)</w:t>
      </w:r>
    </w:p>
    <w:p w:rsidR="00F92FF0" w:rsidRPr="00F92FF0" w:rsidRDefault="00042888" w:rsidP="00080191">
      <w:pPr>
        <w:pStyle w:val="Listenabsatz"/>
        <w:numPr>
          <w:ilvl w:val="0"/>
          <w:numId w:val="24"/>
        </w:numPr>
        <w:rPr>
          <w:lang w:val="en-US"/>
        </w:rPr>
      </w:pPr>
      <w:r w:rsidRPr="00755EF0">
        <w:rPr>
          <w:b/>
          <w:lang w:val="en-US"/>
        </w:rPr>
        <w:t xml:space="preserve">Create </w:t>
      </w:r>
      <w:r w:rsidR="00692737">
        <w:rPr>
          <w:b/>
          <w:lang w:val="en-US"/>
        </w:rPr>
        <w:t xml:space="preserve">Structured </w:t>
      </w:r>
      <w:r w:rsidRPr="00755EF0">
        <w:rPr>
          <w:b/>
          <w:lang w:val="en-US"/>
        </w:rPr>
        <w:t>Dataset</w:t>
      </w:r>
      <w:r>
        <w:rPr>
          <w:lang w:val="en-US"/>
        </w:rPr>
        <w:t xml:space="preserve"> (version 2.3.0)</w:t>
      </w:r>
      <w:r w:rsidR="00F92FF0" w:rsidRPr="00F92FF0">
        <w:rPr>
          <w:b/>
          <w:lang w:val="en-US"/>
        </w:rPr>
        <w:t xml:space="preserve"> </w:t>
      </w:r>
    </w:p>
    <w:p w:rsidR="00F92FF0" w:rsidRPr="00F92FF0" w:rsidRDefault="00F92FF0" w:rsidP="00080191">
      <w:pPr>
        <w:pStyle w:val="Listenabsatz"/>
        <w:numPr>
          <w:ilvl w:val="0"/>
          <w:numId w:val="24"/>
        </w:numPr>
        <w:rPr>
          <w:lang w:val="en-US"/>
        </w:rPr>
      </w:pPr>
      <w:r w:rsidRPr="00755EF0">
        <w:rPr>
          <w:b/>
          <w:lang w:val="en-US"/>
        </w:rPr>
        <w:t xml:space="preserve">Create </w:t>
      </w:r>
      <w:r>
        <w:rPr>
          <w:b/>
          <w:lang w:val="en-US"/>
        </w:rPr>
        <w:t>Unstructured</w:t>
      </w:r>
      <w:r w:rsidRPr="00755EF0">
        <w:rPr>
          <w:b/>
          <w:lang w:val="en-US"/>
        </w:rPr>
        <w:t xml:space="preserve"> Dataset</w:t>
      </w:r>
      <w:r>
        <w:rPr>
          <w:b/>
          <w:lang w:val="en-US"/>
        </w:rPr>
        <w:t xml:space="preserve"> </w:t>
      </w:r>
      <w:r>
        <w:rPr>
          <w:lang w:val="en-US"/>
        </w:rPr>
        <w:t>(version 2.4.0)</w:t>
      </w:r>
      <w:r w:rsidRPr="00F92FF0">
        <w:rPr>
          <w:b/>
          <w:lang w:val="en-US"/>
        </w:rPr>
        <w:t xml:space="preserve"> </w:t>
      </w:r>
    </w:p>
    <w:p w:rsidR="00042888" w:rsidRPr="00080191" w:rsidRDefault="00F92FF0" w:rsidP="00080191">
      <w:pPr>
        <w:pStyle w:val="Listenabsatz"/>
        <w:numPr>
          <w:ilvl w:val="0"/>
          <w:numId w:val="24"/>
        </w:numPr>
        <w:rPr>
          <w:lang w:val="en-US"/>
        </w:rPr>
      </w:pPr>
      <w:r>
        <w:rPr>
          <w:b/>
          <w:lang w:val="en-US"/>
        </w:rPr>
        <w:t xml:space="preserve">Push big files to server </w:t>
      </w:r>
      <w:r>
        <w:rPr>
          <w:lang w:val="en-US"/>
        </w:rPr>
        <w:t>(version 2.4.0)</w:t>
      </w:r>
    </w:p>
    <w:p w:rsidR="00833D5C" w:rsidRDefault="00833D5C" w:rsidP="00833D5C">
      <w:pPr>
        <w:pStyle w:val="berschrift3"/>
      </w:pPr>
      <w:r w:rsidRPr="005915C4">
        <w:t>New Features</w:t>
      </w:r>
    </w:p>
    <w:p w:rsidR="00042888" w:rsidRPr="0099005F" w:rsidRDefault="00F92FF0" w:rsidP="0099005F">
      <w:pPr>
        <w:pStyle w:val="Listenabsatz"/>
        <w:numPr>
          <w:ilvl w:val="0"/>
          <w:numId w:val="24"/>
        </w:numPr>
        <w:rPr>
          <w:lang w:val="en-US"/>
        </w:rPr>
      </w:pPr>
      <w:r>
        <w:rPr>
          <w:b/>
          <w:lang w:val="en-US"/>
        </w:rPr>
        <w:t>NA</w:t>
      </w:r>
    </w:p>
    <w:p w:rsidR="00833D5C" w:rsidRPr="009A41BC" w:rsidRDefault="00833D5C" w:rsidP="00833D5C">
      <w:pPr>
        <w:pStyle w:val="berschrift3"/>
      </w:pPr>
      <w:proofErr w:type="spellStart"/>
      <w:r w:rsidRPr="009A41BC">
        <w:t>Changed</w:t>
      </w:r>
      <w:proofErr w:type="spellEnd"/>
      <w:r w:rsidRPr="009A41BC">
        <w:t>/ Enhanced Features</w:t>
      </w:r>
    </w:p>
    <w:p w:rsidR="00042888" w:rsidRDefault="00F92FF0" w:rsidP="00833D5C">
      <w:pPr>
        <w:pStyle w:val="Listenabsatz"/>
        <w:numPr>
          <w:ilvl w:val="0"/>
          <w:numId w:val="24"/>
        </w:numPr>
        <w:rPr>
          <w:lang w:val="en-US"/>
        </w:rPr>
      </w:pPr>
      <w:r>
        <w:rPr>
          <w:lang w:val="en-US"/>
        </w:rPr>
        <w:t>Added an EML Metadata Structure</w:t>
      </w:r>
    </w:p>
    <w:p w:rsidR="00042888" w:rsidRPr="004A7EF4" w:rsidRDefault="000529C6" w:rsidP="004A7EF4">
      <w:pPr>
        <w:pStyle w:val="Listenabsatz"/>
        <w:numPr>
          <w:ilvl w:val="0"/>
          <w:numId w:val="24"/>
        </w:numPr>
        <w:rPr>
          <w:lang w:val="en-US"/>
        </w:rPr>
      </w:pPr>
      <w:r>
        <w:rPr>
          <w:lang w:val="en-US"/>
        </w:rPr>
        <w:t>Extended the ABCD Metadata Structure</w:t>
      </w:r>
    </w:p>
    <w:p w:rsidR="00833D5C" w:rsidRPr="009A41BC" w:rsidRDefault="00833D5C" w:rsidP="00833D5C">
      <w:pPr>
        <w:pStyle w:val="berschrift3"/>
      </w:pPr>
      <w:proofErr w:type="spellStart"/>
      <w:r w:rsidRPr="009A41BC">
        <w:t>Dropped</w:t>
      </w:r>
      <w:proofErr w:type="spellEnd"/>
      <w:r w:rsidRPr="009A41BC">
        <w:t xml:space="preserve"> Features</w:t>
      </w:r>
    </w:p>
    <w:p w:rsidR="00833D5C" w:rsidRDefault="000529C6" w:rsidP="00833D5C">
      <w:pPr>
        <w:pStyle w:val="Listenabsatz"/>
        <w:numPr>
          <w:ilvl w:val="0"/>
          <w:numId w:val="24"/>
        </w:numPr>
        <w:rPr>
          <w:lang w:val="en-US"/>
        </w:rPr>
      </w:pPr>
      <w:r>
        <w:rPr>
          <w:lang w:val="en-US"/>
        </w:rPr>
        <w:t>Removed a project specific Metadata Structure</w:t>
      </w:r>
      <w:r w:rsidR="00643B17">
        <w:rPr>
          <w:lang w:val="en-US"/>
        </w:rPr>
        <w:t xml:space="preserve"> </w:t>
      </w:r>
      <w:r>
        <w:rPr>
          <w:lang w:val="en-US"/>
        </w:rPr>
        <w:t xml:space="preserve">(Biodiversity </w:t>
      </w:r>
      <w:proofErr w:type="spellStart"/>
      <w:r>
        <w:rPr>
          <w:lang w:val="en-US"/>
        </w:rPr>
        <w:t>Exploratories</w:t>
      </w:r>
      <w:proofErr w:type="spellEnd"/>
      <w:r>
        <w:rPr>
          <w:lang w:val="en-US"/>
        </w:rPr>
        <w:t>)</w:t>
      </w:r>
    </w:p>
    <w:p w:rsidR="00833D5C" w:rsidRPr="009A41BC" w:rsidRDefault="00833D5C" w:rsidP="00833D5C">
      <w:pPr>
        <w:pStyle w:val="berschrift3"/>
      </w:pPr>
      <w:r w:rsidRPr="009A41BC">
        <w:lastRenderedPageBreak/>
        <w:t xml:space="preserve">Fixed </w:t>
      </w:r>
      <w:proofErr w:type="spellStart"/>
      <w:r w:rsidRPr="009A41BC">
        <w:t>Issues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9A41BC" w:rsidRDefault="00833D5C" w:rsidP="00833D5C">
      <w:pPr>
        <w:pStyle w:val="berschrift3"/>
      </w:pPr>
      <w:proofErr w:type="spellStart"/>
      <w:r w:rsidRPr="009A41BC">
        <w:t>Breaking</w:t>
      </w:r>
      <w:proofErr w:type="spellEnd"/>
      <w:r w:rsidRPr="009A41BC">
        <w:t xml:space="preserve"> </w:t>
      </w:r>
      <w:proofErr w:type="spellStart"/>
      <w:r w:rsidRPr="009A41BC">
        <w:t>Changes</w:t>
      </w:r>
      <w:proofErr w:type="spellEnd"/>
      <w:r w:rsidRPr="009A41BC">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9A41BC">
        <w:t>Known</w:t>
      </w:r>
      <w:proofErr w:type="spellEnd"/>
      <w:r w:rsidRPr="009A41BC">
        <w:t xml:space="preserve"> </w:t>
      </w:r>
      <w:proofErr w:type="spellStart"/>
      <w:r w:rsidRPr="005915C4">
        <w:t>Issues</w:t>
      </w:r>
      <w:proofErr w:type="spellEnd"/>
    </w:p>
    <w:p w:rsidR="00756318" w:rsidRDefault="00042888" w:rsidP="00756318">
      <w:pPr>
        <w:pStyle w:val="Listenabsatz"/>
        <w:numPr>
          <w:ilvl w:val="0"/>
          <w:numId w:val="24"/>
        </w:numPr>
        <w:rPr>
          <w:lang w:val="en-US"/>
        </w:rPr>
      </w:pPr>
      <w:r>
        <w:rPr>
          <w:lang w:val="en-US"/>
        </w:rPr>
        <w:t xml:space="preserve">Empty rows within or at the end of Excel or CSV files lead to validation errors and should be removed before adding </w:t>
      </w:r>
      <w:r w:rsidR="00924658">
        <w:rPr>
          <w:lang w:val="en-US"/>
        </w:rPr>
        <w:t xml:space="preserve">(i.e. uploading) </w:t>
      </w:r>
      <w:r>
        <w:rPr>
          <w:lang w:val="en-US"/>
        </w:rPr>
        <w:t>data to a dataset</w:t>
      </w:r>
    </w:p>
    <w:p w:rsidR="00833D5C" w:rsidRDefault="00833D5C" w:rsidP="00833D5C">
      <w:pPr>
        <w:pStyle w:val="Listenabsatz"/>
        <w:rPr>
          <w:lang w:val="en-US"/>
        </w:rPr>
      </w:pPr>
    </w:p>
    <w:p w:rsidR="00833D5C" w:rsidRDefault="009A19EF" w:rsidP="00833D5C">
      <w:pPr>
        <w:pStyle w:val="berschrift2"/>
        <w:numPr>
          <w:ilvl w:val="0"/>
          <w:numId w:val="26"/>
        </w:numPr>
        <w:rPr>
          <w:lang w:val="en-US"/>
        </w:rPr>
      </w:pPr>
      <w:r>
        <w:rPr>
          <w:lang w:val="en-US"/>
        </w:rPr>
        <w:t>Security</w:t>
      </w:r>
      <w:r w:rsidR="00833D5C">
        <w:rPr>
          <w:lang w:val="en-US"/>
        </w:rPr>
        <w:t xml:space="preserve"> Module</w:t>
      </w:r>
    </w:p>
    <w:p w:rsidR="009A19EF" w:rsidRPr="009A19EF" w:rsidRDefault="009A19EF" w:rsidP="009A19EF">
      <w:pPr>
        <w:jc w:val="both"/>
        <w:rPr>
          <w:lang w:val="en-US"/>
        </w:rPr>
      </w:pPr>
      <w:r w:rsidRPr="009A19EF">
        <w:rPr>
          <w:lang w:val="en-US"/>
        </w:rPr>
        <w:t>Authentication and authorization of users against the application and modules</w:t>
      </w:r>
      <w:r>
        <w:rPr>
          <w:lang w:val="en-US"/>
        </w:rPr>
        <w:t>’</w:t>
      </w:r>
      <w:r w:rsidRPr="009A19EF">
        <w:rPr>
          <w:lang w:val="en-US"/>
        </w:rPr>
        <w:t xml:space="preserve"> functionalities as well as data are main duties of the security module. Defining and managing all security related entities such as users, roles, </w:t>
      </w:r>
      <w:r w:rsidR="003B3C5B">
        <w:rPr>
          <w:lang w:val="en-US"/>
        </w:rPr>
        <w:t>and permissions</w:t>
      </w:r>
      <w:r w:rsidRPr="009A19EF">
        <w:rPr>
          <w:lang w:val="en-US"/>
        </w:rPr>
        <w:t xml:space="preserve"> are also </w:t>
      </w:r>
      <w:r w:rsidR="003B3C5B">
        <w:rPr>
          <w:lang w:val="en-US"/>
        </w:rPr>
        <w:t>part of this m</w:t>
      </w:r>
      <w:r w:rsidRPr="009A19EF">
        <w:rPr>
          <w:lang w:val="en-US"/>
        </w:rPr>
        <w:t xml:space="preserve">odule. </w:t>
      </w:r>
    </w:p>
    <w:p w:rsidR="00833D5C" w:rsidRDefault="00833D5C" w:rsidP="00833D5C">
      <w:pPr>
        <w:pStyle w:val="berschrift3"/>
      </w:pPr>
      <w:proofErr w:type="spellStart"/>
      <w:r w:rsidRPr="00230E69">
        <w:t>Existing</w:t>
      </w:r>
      <w:proofErr w:type="spellEnd"/>
      <w:r w:rsidRPr="00230E69">
        <w:t xml:space="preserve"> Features</w:t>
      </w:r>
    </w:p>
    <w:p w:rsidR="002C696E" w:rsidRDefault="002C696E" w:rsidP="002C696E">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2C696E" w:rsidRDefault="002C696E" w:rsidP="002C696E">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5A2445" w:rsidRDefault="005A2445" w:rsidP="002C696E">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FE2A23" w:rsidRDefault="00FE2A23" w:rsidP="00FE2A23">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p>
    <w:p w:rsidR="00FE2A23" w:rsidRPr="00AD2159" w:rsidRDefault="00FE2A23" w:rsidP="002C696E">
      <w:pPr>
        <w:pStyle w:val="Listenabsatz"/>
        <w:numPr>
          <w:ilvl w:val="0"/>
          <w:numId w:val="24"/>
        </w:numPr>
        <w:jc w:val="both"/>
        <w:rPr>
          <w:bCs/>
          <w:lang w:val="en-US"/>
        </w:rPr>
      </w:pPr>
    </w:p>
    <w:p w:rsidR="00833D5C" w:rsidRDefault="00833D5C" w:rsidP="00833D5C">
      <w:pPr>
        <w:pStyle w:val="berschrift3"/>
      </w:pPr>
      <w:r w:rsidRPr="005915C4">
        <w:t>New Features</w:t>
      </w:r>
    </w:p>
    <w:p w:rsidR="002C696E" w:rsidRPr="00CD5A15" w:rsidRDefault="00F778BC" w:rsidP="00CD5A15">
      <w:pPr>
        <w:pStyle w:val="Listenabsatz"/>
        <w:numPr>
          <w:ilvl w:val="0"/>
          <w:numId w:val="24"/>
        </w:numPr>
        <w:rPr>
          <w:lang w:val="en-US"/>
        </w:rPr>
      </w:pPr>
      <w:r>
        <w:rPr>
          <w:b/>
          <w:lang w:val="en-US"/>
        </w:rPr>
        <w:t>Single Sign-On (LDAP)</w:t>
      </w:r>
      <w:r w:rsidR="007F7ABD">
        <w:rPr>
          <w:lang w:val="en-US"/>
        </w:rPr>
        <w:t xml:space="preserve">: </w:t>
      </w:r>
      <w:r>
        <w:rPr>
          <w:lang w:val="en-US"/>
        </w:rPr>
        <w:t>Users can register with the system using existing credentials from an external authentication provider (LDAP Service)</w:t>
      </w:r>
      <w:r w:rsidR="00EB2410" w:rsidRPr="00CD5A15">
        <w:rPr>
          <w:bCs/>
          <w:lang w:val="en-US"/>
        </w:rPr>
        <w:t xml:space="preserve"> </w:t>
      </w:r>
    </w:p>
    <w:p w:rsidR="00833D5C" w:rsidRPr="005A3926" w:rsidRDefault="00833D5C" w:rsidP="00833D5C">
      <w:pPr>
        <w:pStyle w:val="berschrift3"/>
        <w:rPr>
          <w:lang w:val="en-US"/>
        </w:rPr>
      </w:pPr>
      <w:r w:rsidRPr="005A3926">
        <w:rPr>
          <w:lang w:val="en-US"/>
        </w:rPr>
        <w:t>Changed/ Enhanced Features</w:t>
      </w:r>
    </w:p>
    <w:p w:rsidR="00FE2A23" w:rsidRPr="00FE2A23" w:rsidRDefault="00FE2A23" w:rsidP="005A2445">
      <w:pPr>
        <w:pStyle w:val="Listenabsatz"/>
        <w:numPr>
          <w:ilvl w:val="0"/>
          <w:numId w:val="24"/>
        </w:numPr>
        <w:rPr>
          <w:lang w:val="en-US"/>
        </w:rPr>
      </w:pPr>
      <w:r>
        <w:rPr>
          <w:lang w:val="en-US"/>
        </w:rPr>
        <w:t xml:space="preserve">Switched from a User/Role model to a </w:t>
      </w:r>
      <w:r w:rsidRPr="00FE2A23">
        <w:rPr>
          <w:b/>
          <w:lang w:val="en-US"/>
        </w:rPr>
        <w:t>User/Group model</w:t>
      </w:r>
    </w:p>
    <w:p w:rsidR="00833D5C" w:rsidRPr="00CD5A15" w:rsidRDefault="00FE2A23" w:rsidP="005A2445">
      <w:pPr>
        <w:pStyle w:val="Listenabsatz"/>
        <w:numPr>
          <w:ilvl w:val="0"/>
          <w:numId w:val="24"/>
        </w:numPr>
        <w:rPr>
          <w:lang w:val="en-US"/>
        </w:rPr>
      </w:pPr>
      <w:r>
        <w:rPr>
          <w:b/>
          <w:bCs/>
          <w:lang w:val="en-US"/>
        </w:rPr>
        <w:t>Dataset</w:t>
      </w:r>
      <w:r w:rsidR="00BC10AD">
        <w:rPr>
          <w:b/>
          <w:bCs/>
          <w:lang w:val="en-US"/>
        </w:rPr>
        <w:t xml:space="preserve"> </w:t>
      </w:r>
      <w:r>
        <w:rPr>
          <w:b/>
          <w:bCs/>
          <w:lang w:val="en-US"/>
        </w:rPr>
        <w:t>S</w:t>
      </w:r>
      <w:r w:rsidR="00BC10AD">
        <w:rPr>
          <w:b/>
          <w:bCs/>
          <w:lang w:val="en-US"/>
        </w:rPr>
        <w:t>ecurity</w:t>
      </w:r>
      <w:r w:rsidR="00BC10AD">
        <w:rPr>
          <w:bCs/>
          <w:lang w:val="en-US"/>
        </w:rPr>
        <w:t xml:space="preserve">: </w:t>
      </w:r>
      <w:r>
        <w:rPr>
          <w:bCs/>
          <w:lang w:val="en-US"/>
        </w:rPr>
        <w:t xml:space="preserve">changed the available permission types to: Create, View, Update, Delete, Download, Grant </w:t>
      </w:r>
      <w:r w:rsidR="00881DB1">
        <w:rPr>
          <w:bCs/>
          <w:lang w:val="en-US"/>
        </w:rPr>
        <w:t xml:space="preserve"> </w:t>
      </w:r>
    </w:p>
    <w:p w:rsidR="00CD5A15" w:rsidRPr="005A2445" w:rsidRDefault="00CD5A15" w:rsidP="00CD5A15">
      <w:pPr>
        <w:pStyle w:val="Listenabsatz"/>
        <w:numPr>
          <w:ilvl w:val="0"/>
          <w:numId w:val="24"/>
        </w:numPr>
        <w:rPr>
          <w:lang w:val="en-US"/>
        </w:rPr>
      </w:pPr>
      <w:r w:rsidRPr="00CD5A15">
        <w:rPr>
          <w:bCs/>
          <w:lang w:val="en-US"/>
        </w:rPr>
        <w:t>Implemented</w:t>
      </w:r>
      <w:r>
        <w:rPr>
          <w:b/>
          <w:bCs/>
          <w:lang w:val="en-US"/>
        </w:rPr>
        <w:t xml:space="preserve"> Dataset Security for Uploading Data</w:t>
      </w:r>
    </w:p>
    <w:p w:rsidR="00CD5A15" w:rsidRPr="00CD5A15" w:rsidRDefault="00CD5A15" w:rsidP="005A2445">
      <w:pPr>
        <w:pStyle w:val="Listenabsatz"/>
        <w:numPr>
          <w:ilvl w:val="0"/>
          <w:numId w:val="24"/>
        </w:numPr>
        <w:rPr>
          <w:lang w:val="en-US"/>
        </w:rPr>
      </w:pPr>
      <w:r w:rsidRPr="00CD5A15">
        <w:rPr>
          <w:bCs/>
          <w:lang w:val="en-US"/>
        </w:rPr>
        <w:t>Implemented</w:t>
      </w:r>
      <w:r>
        <w:rPr>
          <w:b/>
          <w:bCs/>
          <w:lang w:val="en-US"/>
        </w:rPr>
        <w:t xml:space="preserve"> Dataset Security for Downloading Data</w:t>
      </w:r>
    </w:p>
    <w:p w:rsidR="00CD5A15" w:rsidRPr="005A2445" w:rsidRDefault="00CD5A15" w:rsidP="00CD5A15">
      <w:pPr>
        <w:pStyle w:val="Listenabsatz"/>
        <w:numPr>
          <w:ilvl w:val="0"/>
          <w:numId w:val="24"/>
        </w:numPr>
        <w:rPr>
          <w:lang w:val="en-US"/>
        </w:rPr>
      </w:pPr>
      <w:r w:rsidRPr="00CD5A15">
        <w:rPr>
          <w:bCs/>
          <w:lang w:val="en-US"/>
        </w:rPr>
        <w:t>Implemented</w:t>
      </w:r>
      <w:r>
        <w:rPr>
          <w:b/>
          <w:bCs/>
          <w:lang w:val="en-US"/>
        </w:rPr>
        <w:t xml:space="preserve"> Dataset Security for Metadata Export</w:t>
      </w:r>
    </w:p>
    <w:p w:rsidR="00CD5A15" w:rsidRPr="005A2445" w:rsidRDefault="00CD5A15" w:rsidP="005A2445">
      <w:pPr>
        <w:pStyle w:val="Listenabsatz"/>
        <w:numPr>
          <w:ilvl w:val="0"/>
          <w:numId w:val="24"/>
        </w:numPr>
        <w:rPr>
          <w:lang w:val="en-US"/>
        </w:rPr>
      </w:pPr>
      <w:r>
        <w:rPr>
          <w:lang w:val="en-US"/>
        </w:rPr>
        <w:t xml:space="preserve">Renamed items in </w:t>
      </w:r>
      <w:r w:rsidRPr="00CD5A15">
        <w:rPr>
          <w:b/>
          <w:lang w:val="en-US"/>
        </w:rPr>
        <w:t>Authorization Menu</w:t>
      </w:r>
    </w:p>
    <w:p w:rsidR="00833D5C" w:rsidRPr="005A3926" w:rsidRDefault="00833D5C" w:rsidP="00833D5C">
      <w:pPr>
        <w:pStyle w:val="berschrift3"/>
        <w:rPr>
          <w:lang w:val="en-US"/>
        </w:rPr>
      </w:pPr>
      <w:r w:rsidRPr="005A3926">
        <w:rPr>
          <w:lang w:val="en-US"/>
        </w:rPr>
        <w:t>Dropped Features</w:t>
      </w:r>
    </w:p>
    <w:p w:rsidR="00833D5C" w:rsidRDefault="00BC10AD" w:rsidP="00833D5C">
      <w:pPr>
        <w:pStyle w:val="Listenabsatz"/>
        <w:numPr>
          <w:ilvl w:val="0"/>
          <w:numId w:val="24"/>
        </w:numPr>
        <w:rPr>
          <w:lang w:val="en-US"/>
        </w:rPr>
      </w:pPr>
      <w:r>
        <w:rPr>
          <w:lang w:val="en-US"/>
        </w:rPr>
        <w:t>Spaces in user names and passwords are not allowed anymore</w:t>
      </w:r>
      <w:r w:rsidR="00FE2A23">
        <w:rPr>
          <w:lang w:val="en-US"/>
        </w:rPr>
        <w:t xml:space="preserve"> (version 2.4.0)</w:t>
      </w:r>
    </w:p>
    <w:p w:rsidR="00833D5C" w:rsidRPr="005A3926" w:rsidRDefault="00833D5C" w:rsidP="00833D5C">
      <w:pPr>
        <w:pStyle w:val="berschrift3"/>
        <w:rPr>
          <w:lang w:val="en-US"/>
        </w:rPr>
      </w:pPr>
      <w:r w:rsidRPr="005A3926">
        <w:rPr>
          <w:lang w:val="en-US"/>
        </w:rPr>
        <w:t xml:space="preserve">Fixed Issues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5A3926">
        <w:rPr>
          <w:lang w:val="en-US"/>
        </w:rPr>
        <w:t>Bre</w:t>
      </w:r>
      <w:r w:rsidRPr="00EB2410">
        <w:rPr>
          <w:lang w:val="en-US"/>
        </w:rPr>
        <w:t xml:space="preserve">aking Changes </w:t>
      </w:r>
    </w:p>
    <w:p w:rsidR="00833D5C" w:rsidRDefault="00833D5C" w:rsidP="00833D5C">
      <w:pPr>
        <w:pStyle w:val="Listenabsatz"/>
        <w:numPr>
          <w:ilvl w:val="0"/>
          <w:numId w:val="24"/>
        </w:numPr>
        <w:rPr>
          <w:lang w:val="en-US"/>
        </w:rPr>
      </w:pPr>
      <w:r>
        <w:rPr>
          <w:lang w:val="en-US"/>
        </w:rPr>
        <w:t>NA</w:t>
      </w:r>
    </w:p>
    <w:p w:rsidR="00833D5C" w:rsidRPr="00EB2410" w:rsidRDefault="00833D5C" w:rsidP="00833D5C">
      <w:pPr>
        <w:pStyle w:val="berschrift3"/>
        <w:rPr>
          <w:lang w:val="en-US"/>
        </w:rPr>
      </w:pPr>
      <w:r w:rsidRPr="00EB2410">
        <w:rPr>
          <w:lang w:val="en-US"/>
        </w:rPr>
        <w:t>Known Issues</w:t>
      </w:r>
    </w:p>
    <w:p w:rsidR="00833D5C" w:rsidRPr="00EB2410" w:rsidRDefault="00833D5C" w:rsidP="00EB2410">
      <w:pPr>
        <w:pStyle w:val="Listenabsatz"/>
        <w:numPr>
          <w:ilvl w:val="0"/>
          <w:numId w:val="24"/>
        </w:numPr>
        <w:rPr>
          <w:lang w:val="en-US"/>
        </w:rPr>
      </w:pPr>
      <w:r w:rsidRPr="00EB2410">
        <w:rPr>
          <w:lang w:val="en-US"/>
        </w:rPr>
        <w:t>NA</w:t>
      </w:r>
    </w:p>
    <w:p w:rsidR="00833D5C" w:rsidRDefault="00833D5C" w:rsidP="009A41BC">
      <w:pPr>
        <w:pStyle w:val="Listenabsatz"/>
        <w:rPr>
          <w:lang w:val="en-US"/>
        </w:rPr>
      </w:pPr>
    </w:p>
    <w:p w:rsidR="00833D5C" w:rsidRDefault="0014356A" w:rsidP="00833D5C">
      <w:pPr>
        <w:pStyle w:val="berschrift2"/>
        <w:numPr>
          <w:ilvl w:val="0"/>
          <w:numId w:val="26"/>
        </w:numPr>
        <w:rPr>
          <w:lang w:val="en-US"/>
        </w:rPr>
      </w:pPr>
      <w:r>
        <w:rPr>
          <w:lang w:val="en-US"/>
        </w:rPr>
        <w:lastRenderedPageBreak/>
        <w:t>Data</w:t>
      </w:r>
      <w:r w:rsidR="00833D5C">
        <w:rPr>
          <w:lang w:val="en-US"/>
        </w:rPr>
        <w:t xml:space="preserve"> Planning Module</w:t>
      </w:r>
    </w:p>
    <w:p w:rsidR="009E6703" w:rsidRDefault="0051219F" w:rsidP="0051219F">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foster reuse and data integration while retaining flexibility.</w:t>
      </w:r>
    </w:p>
    <w:p w:rsidR="0051219F" w:rsidRDefault="00E05B29" w:rsidP="0051219F">
      <w:pPr>
        <w:jc w:val="both"/>
        <w:rPr>
          <w:lang w:val="en-US"/>
        </w:rPr>
      </w:pPr>
      <w:r>
        <w:rPr>
          <w:lang w:val="en-US"/>
        </w:rPr>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9E6703" w:rsidRPr="0051219F" w:rsidRDefault="009E6703" w:rsidP="0051219F">
      <w:pPr>
        <w:jc w:val="both"/>
        <w:rPr>
          <w:lang w:val="en-US"/>
        </w:rPr>
      </w:pPr>
      <w:r>
        <w:rPr>
          <w:lang w:val="en-US"/>
        </w:rPr>
        <w:t xml:space="preserve">Note: In previous releases this module was called Research Planning with a much broader scope. </w:t>
      </w:r>
      <w:r w:rsidR="00AB0103">
        <w:rPr>
          <w:lang w:val="en-US"/>
        </w:rPr>
        <w:t>The new name now better reflects the actual purpose and the functionality available.</w:t>
      </w:r>
      <w:r>
        <w:rPr>
          <w:lang w:val="en-US"/>
        </w:rPr>
        <w:t xml:space="preserve"> </w:t>
      </w:r>
    </w:p>
    <w:p w:rsidR="00833D5C" w:rsidRDefault="00833D5C" w:rsidP="00833D5C">
      <w:pPr>
        <w:pStyle w:val="berschrift3"/>
      </w:pPr>
      <w:proofErr w:type="spellStart"/>
      <w:r w:rsidRPr="00230E69">
        <w:t>Existing</w:t>
      </w:r>
      <w:proofErr w:type="spellEnd"/>
      <w:r w:rsidRPr="00230E69">
        <w:t xml:space="preserve"> Features</w:t>
      </w:r>
    </w:p>
    <w:p w:rsidR="00427538" w:rsidRDefault="00427538" w:rsidP="00427538">
      <w:pPr>
        <w:pStyle w:val="Listenabsatz"/>
        <w:numPr>
          <w:ilvl w:val="0"/>
          <w:numId w:val="24"/>
        </w:numPr>
        <w:jc w:val="both"/>
        <w:rPr>
          <w:b/>
          <w:bCs/>
          <w:lang w:val="en-US"/>
        </w:rPr>
      </w:pPr>
      <w:r>
        <w:rPr>
          <w:b/>
          <w:bCs/>
          <w:lang w:val="en-US"/>
        </w:rPr>
        <w:t xml:space="preserve">Data structure manager </w:t>
      </w:r>
      <w:r w:rsidRPr="00427538">
        <w:rPr>
          <w:bCs/>
          <w:lang w:val="en-US"/>
        </w:rPr>
        <w:t>(version 2.1.0</w:t>
      </w:r>
      <w:r w:rsidRPr="00427538">
        <w:rPr>
          <w:bCs/>
          <w:sz w:val="24"/>
          <w:lang w:val="en-US"/>
        </w:rPr>
        <w:t>)</w:t>
      </w:r>
    </w:p>
    <w:p w:rsidR="00427538" w:rsidRPr="0089122B" w:rsidRDefault="00427538" w:rsidP="00427538">
      <w:pPr>
        <w:pStyle w:val="Listenabsatz"/>
        <w:numPr>
          <w:ilvl w:val="0"/>
          <w:numId w:val="24"/>
        </w:numPr>
        <w:jc w:val="both"/>
        <w:rPr>
          <w:bCs/>
          <w:lang w:val="en-US"/>
        </w:rPr>
      </w:pPr>
      <w:r w:rsidRPr="0089122B">
        <w:rPr>
          <w:b/>
          <w:bCs/>
          <w:lang w:val="en-US"/>
        </w:rPr>
        <w:t xml:space="preserve">Data attribute manager </w:t>
      </w:r>
      <w:r w:rsidRPr="0089122B">
        <w:rPr>
          <w:bCs/>
          <w:lang w:val="en-US"/>
        </w:rPr>
        <w:t>(version 2.1.0</w:t>
      </w:r>
      <w:r w:rsidRPr="0089122B">
        <w:rPr>
          <w:bCs/>
          <w:sz w:val="24"/>
          <w:lang w:val="en-US"/>
        </w:rPr>
        <w:t>)</w:t>
      </w:r>
    </w:p>
    <w:p w:rsidR="00427538" w:rsidRPr="0089122B" w:rsidRDefault="00427538" w:rsidP="00427538">
      <w:pPr>
        <w:pStyle w:val="Listenabsatz"/>
        <w:numPr>
          <w:ilvl w:val="0"/>
          <w:numId w:val="24"/>
        </w:numPr>
        <w:jc w:val="both"/>
        <w:rPr>
          <w:b/>
          <w:bCs/>
          <w:lang w:val="en-US"/>
        </w:rPr>
      </w:pPr>
      <w:r w:rsidRPr="0089122B">
        <w:rPr>
          <w:b/>
          <w:bCs/>
          <w:lang w:val="en-US"/>
        </w:rPr>
        <w:t xml:space="preserve">Data type manager </w:t>
      </w:r>
      <w:r w:rsidRPr="0089122B">
        <w:rPr>
          <w:bCs/>
          <w:lang w:val="en-US"/>
        </w:rPr>
        <w:t>(version 2.1.0</w:t>
      </w:r>
      <w:r w:rsidRPr="0089122B">
        <w:rPr>
          <w:bCs/>
          <w:sz w:val="24"/>
          <w:lang w:val="en-US"/>
        </w:rPr>
        <w:t>)</w:t>
      </w:r>
    </w:p>
    <w:p w:rsidR="00427538" w:rsidRPr="001C7BB1" w:rsidRDefault="00427538" w:rsidP="00427538">
      <w:pPr>
        <w:pStyle w:val="Listenabsatz"/>
        <w:numPr>
          <w:ilvl w:val="0"/>
          <w:numId w:val="24"/>
        </w:numPr>
        <w:jc w:val="both"/>
        <w:rPr>
          <w:b/>
          <w:bCs/>
          <w:lang w:val="en-US"/>
        </w:rPr>
      </w:pPr>
      <w:r>
        <w:rPr>
          <w:b/>
          <w:bCs/>
          <w:lang w:val="en-US"/>
        </w:rPr>
        <w:t xml:space="preserve">Unit manager </w:t>
      </w:r>
      <w:r w:rsidRPr="00427538">
        <w:rPr>
          <w:bCs/>
          <w:lang w:val="en-US"/>
        </w:rPr>
        <w:t>(version 2.1.0</w:t>
      </w:r>
      <w:r w:rsidRPr="00427538">
        <w:rPr>
          <w:bCs/>
          <w:sz w:val="24"/>
          <w:lang w:val="en-US"/>
        </w:rPr>
        <w:t>)</w:t>
      </w:r>
    </w:p>
    <w:p w:rsidR="001C7BB1" w:rsidRDefault="001C7BB1" w:rsidP="00427538">
      <w:pPr>
        <w:pStyle w:val="Listenabsatz"/>
        <w:numPr>
          <w:ilvl w:val="0"/>
          <w:numId w:val="24"/>
        </w:numPr>
        <w:jc w:val="both"/>
        <w:rPr>
          <w:b/>
          <w:bCs/>
          <w:lang w:val="en-US"/>
        </w:rPr>
      </w:pPr>
      <w:r>
        <w:rPr>
          <w:b/>
          <w:lang w:val="en-US"/>
        </w:rPr>
        <w:t>U</w:t>
      </w:r>
      <w:r w:rsidRPr="00674DBB">
        <w:rPr>
          <w:b/>
          <w:lang w:val="en-US"/>
        </w:rPr>
        <w:t>nstructured data structures</w:t>
      </w:r>
      <w:r>
        <w:rPr>
          <w:b/>
          <w:lang w:val="en-US"/>
        </w:rPr>
        <w:t xml:space="preserve"> </w:t>
      </w:r>
      <w:r>
        <w:rPr>
          <w:b/>
          <w:bCs/>
          <w:lang w:val="en-US"/>
        </w:rPr>
        <w:t xml:space="preserve"> </w:t>
      </w:r>
      <w:r w:rsidRPr="00427538">
        <w:rPr>
          <w:bCs/>
          <w:lang w:val="en-US"/>
        </w:rPr>
        <w:t>(version 2.</w:t>
      </w:r>
      <w:r>
        <w:rPr>
          <w:bCs/>
          <w:lang w:val="en-US"/>
        </w:rPr>
        <w:t>4</w:t>
      </w:r>
      <w:r w:rsidRPr="00427538">
        <w:rPr>
          <w:bCs/>
          <w:lang w:val="en-US"/>
        </w:rPr>
        <w:t>.0</w:t>
      </w:r>
      <w:r w:rsidRPr="00427538">
        <w:rPr>
          <w:bCs/>
          <w:sz w:val="24"/>
          <w:lang w:val="en-US"/>
        </w:rPr>
        <w:t>)</w:t>
      </w:r>
    </w:p>
    <w:p w:rsidR="00833D5C" w:rsidRPr="005915C4" w:rsidRDefault="00833D5C" w:rsidP="00833D5C">
      <w:pPr>
        <w:pStyle w:val="berschrift3"/>
      </w:pPr>
      <w:r w:rsidRPr="005915C4">
        <w:t>New Features</w:t>
      </w:r>
    </w:p>
    <w:p w:rsidR="003B3C95" w:rsidRPr="003B3C95" w:rsidRDefault="003B3C95" w:rsidP="003B3C95">
      <w:pPr>
        <w:pStyle w:val="Listenabsatz"/>
        <w:numPr>
          <w:ilvl w:val="0"/>
          <w:numId w:val="24"/>
        </w:numPr>
        <w:rPr>
          <w:lang w:val="en-US"/>
        </w:rPr>
      </w:pPr>
      <w:r>
        <w:rPr>
          <w:lang w:val="en-US"/>
        </w:rPr>
        <w:t>Copying entire data structures with the new “save as” button</w:t>
      </w:r>
    </w:p>
    <w:p w:rsidR="00833D5C" w:rsidRPr="00674DBB" w:rsidRDefault="00833D5C" w:rsidP="00427538">
      <w:pPr>
        <w:pStyle w:val="berschrift3"/>
        <w:rPr>
          <w:lang w:val="en-US"/>
        </w:rPr>
      </w:pPr>
      <w:r w:rsidRPr="00674DBB">
        <w:rPr>
          <w:lang w:val="en-US"/>
        </w:rPr>
        <w:t>Changed/ Enhanced Features</w:t>
      </w:r>
    </w:p>
    <w:p w:rsidR="00833D5C" w:rsidRDefault="009C33A5" w:rsidP="00833D5C">
      <w:pPr>
        <w:pStyle w:val="Listenabsatz"/>
        <w:numPr>
          <w:ilvl w:val="0"/>
          <w:numId w:val="24"/>
        </w:numPr>
        <w:rPr>
          <w:lang w:val="en-US"/>
        </w:rPr>
      </w:pPr>
      <w:r>
        <w:rPr>
          <w:lang w:val="en-US"/>
        </w:rPr>
        <w:t>In the Data Structure Manager variables in data structures can be reordered now</w:t>
      </w:r>
      <w:r w:rsidR="00E24033">
        <w:rPr>
          <w:lang w:val="en-US"/>
        </w:rPr>
        <w:t xml:space="preserve"> (version 2.4.0)</w:t>
      </w:r>
    </w:p>
    <w:p w:rsidR="009C33A5" w:rsidRDefault="009C33A5" w:rsidP="00833D5C">
      <w:pPr>
        <w:pStyle w:val="Listenabsatz"/>
        <w:numPr>
          <w:ilvl w:val="0"/>
          <w:numId w:val="24"/>
        </w:numPr>
        <w:rPr>
          <w:lang w:val="en-US"/>
        </w:rPr>
      </w:pPr>
      <w:r>
        <w:rPr>
          <w:lang w:val="en-US"/>
        </w:rPr>
        <w:t>Minor improvements in all related user interfaces (e.g. filtering added, messaging)</w:t>
      </w:r>
      <w:r w:rsidR="00E24033">
        <w:rPr>
          <w:lang w:val="en-US"/>
        </w:rPr>
        <w:t>(</w:t>
      </w:r>
      <w:r w:rsidR="00D459F9">
        <w:rPr>
          <w:lang w:val="en-US"/>
        </w:rPr>
        <w:t xml:space="preserve">version </w:t>
      </w:r>
      <w:r w:rsidR="00E24033">
        <w:rPr>
          <w:lang w:val="en-US"/>
        </w:rPr>
        <w:t>2.4.0)</w:t>
      </w:r>
    </w:p>
    <w:p w:rsidR="003B3C95" w:rsidRPr="003B3C95" w:rsidRDefault="003B3C95" w:rsidP="003B3C95">
      <w:pPr>
        <w:pStyle w:val="Listenabsatz"/>
        <w:numPr>
          <w:ilvl w:val="0"/>
          <w:numId w:val="24"/>
        </w:numPr>
        <w:jc w:val="both"/>
        <w:rPr>
          <w:bCs/>
          <w:lang w:val="en-US"/>
        </w:rPr>
      </w:pPr>
      <w:r>
        <w:rPr>
          <w:lang w:val="en-US"/>
        </w:rPr>
        <w:t xml:space="preserve">When creating a data structure a data attribute can now be added multiple times base on a counter, </w:t>
      </w:r>
      <w:r w:rsidRPr="003B3C95">
        <w:rPr>
          <w:bCs/>
          <w:lang w:val="en-US"/>
        </w:rPr>
        <w:t>Data structure manager (version 2.1.0</w:t>
      </w:r>
      <w:r w:rsidRPr="003B3C95">
        <w:rPr>
          <w:bCs/>
          <w:sz w:val="24"/>
          <w:lang w:val="en-US"/>
        </w:rPr>
        <w:t>)</w:t>
      </w:r>
    </w:p>
    <w:p w:rsidR="00833D5C" w:rsidRPr="00674DBB" w:rsidRDefault="00833D5C" w:rsidP="00833D5C">
      <w:pPr>
        <w:pStyle w:val="berschrift3"/>
        <w:rPr>
          <w:lang w:val="en-US"/>
        </w:rPr>
      </w:pPr>
      <w:r w:rsidRPr="00674DBB">
        <w:rPr>
          <w:lang w:val="en-US"/>
        </w:rPr>
        <w:t>Dropped Features</w:t>
      </w:r>
    </w:p>
    <w:p w:rsidR="00833D5C" w:rsidRDefault="00833D5C" w:rsidP="00833D5C">
      <w:pPr>
        <w:pStyle w:val="Listenabsatz"/>
        <w:numPr>
          <w:ilvl w:val="0"/>
          <w:numId w:val="24"/>
        </w:numPr>
        <w:rPr>
          <w:lang w:val="en-US"/>
        </w:rPr>
      </w:pPr>
      <w:r>
        <w:rPr>
          <w:lang w:val="en-US"/>
        </w:rPr>
        <w:t>NA</w:t>
      </w:r>
    </w:p>
    <w:p w:rsidR="00833D5C" w:rsidRDefault="00833D5C" w:rsidP="00833D5C">
      <w:pPr>
        <w:pStyle w:val="berschrift3"/>
        <w:rPr>
          <w:lang w:val="en-US"/>
        </w:rPr>
      </w:pPr>
      <w:r w:rsidRPr="00674DBB">
        <w:rPr>
          <w:lang w:val="en-US"/>
        </w:rPr>
        <w:t xml:space="preserve">Fixed Issues  </w:t>
      </w:r>
    </w:p>
    <w:p w:rsidR="00BA4DFF" w:rsidRDefault="00BA4DFF" w:rsidP="00BA4DFF">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33D5C" w:rsidRDefault="00833D5C" w:rsidP="00833D5C">
      <w:pPr>
        <w:pStyle w:val="Listenabsatz"/>
        <w:numPr>
          <w:ilvl w:val="0"/>
          <w:numId w:val="24"/>
        </w:numPr>
        <w:rPr>
          <w:lang w:val="en-US"/>
        </w:rPr>
      </w:pPr>
      <w:r>
        <w:rPr>
          <w:lang w:val="en-US"/>
        </w:rPr>
        <w:t>NA</w:t>
      </w:r>
    </w:p>
    <w:p w:rsidR="00833D5C" w:rsidRPr="005915C4" w:rsidRDefault="00833D5C" w:rsidP="00833D5C">
      <w:pPr>
        <w:pStyle w:val="berschrift3"/>
      </w:pPr>
      <w:proofErr w:type="spellStart"/>
      <w:r w:rsidRPr="005915C4">
        <w:t>Known</w:t>
      </w:r>
      <w:proofErr w:type="spellEnd"/>
      <w:r w:rsidRPr="005915C4">
        <w:t xml:space="preserve"> </w:t>
      </w:r>
      <w:proofErr w:type="spellStart"/>
      <w:r w:rsidRPr="005915C4">
        <w:t>Issues</w:t>
      </w:r>
      <w:proofErr w:type="spellEnd"/>
    </w:p>
    <w:p w:rsidR="00C7124E" w:rsidRDefault="00C7124E" w:rsidP="00C7124E">
      <w:pPr>
        <w:pStyle w:val="Listenabsatz"/>
        <w:numPr>
          <w:ilvl w:val="0"/>
          <w:numId w:val="24"/>
        </w:numPr>
        <w:rPr>
          <w:lang w:val="en-US"/>
        </w:rPr>
      </w:pPr>
      <w:r>
        <w:rPr>
          <w:lang w:val="en-US"/>
        </w:rPr>
        <w:t>NA</w:t>
      </w:r>
    </w:p>
    <w:p w:rsidR="008648B5" w:rsidRDefault="008648B5" w:rsidP="008648B5">
      <w:pPr>
        <w:rPr>
          <w:lang w:val="en-US"/>
        </w:rPr>
      </w:pPr>
    </w:p>
    <w:p w:rsidR="008648B5" w:rsidRDefault="008648B5" w:rsidP="008648B5">
      <w:pPr>
        <w:pStyle w:val="berschrift2"/>
        <w:numPr>
          <w:ilvl w:val="0"/>
          <w:numId w:val="26"/>
        </w:numPr>
        <w:rPr>
          <w:lang w:val="en-US"/>
        </w:rPr>
      </w:pPr>
      <w:r>
        <w:rPr>
          <w:lang w:val="en-US"/>
        </w:rPr>
        <w:t xml:space="preserve">Data </w:t>
      </w:r>
      <w:r w:rsidR="00B2546F">
        <w:rPr>
          <w:lang w:val="en-US"/>
        </w:rPr>
        <w:t>Dissemination</w:t>
      </w:r>
      <w:r>
        <w:rPr>
          <w:lang w:val="en-US"/>
        </w:rPr>
        <w:t xml:space="preserve"> Module</w:t>
      </w:r>
    </w:p>
    <w:p w:rsidR="00B2546F" w:rsidRDefault="008648B5" w:rsidP="008648B5">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8648B5">
      <w:pPr>
        <w:pStyle w:val="berschrift3"/>
      </w:pPr>
      <w:proofErr w:type="spellStart"/>
      <w:r w:rsidRPr="00230E69">
        <w:lastRenderedPageBreak/>
        <w:t>Existing</w:t>
      </w:r>
      <w:proofErr w:type="spellEnd"/>
      <w:r w:rsidRPr="00230E69">
        <w:t xml:space="preserve"> Features</w:t>
      </w:r>
    </w:p>
    <w:p w:rsidR="008648B5" w:rsidRDefault="00EB1D91" w:rsidP="00EB1D91">
      <w:pPr>
        <w:pStyle w:val="Listenabsatz"/>
        <w:numPr>
          <w:ilvl w:val="0"/>
          <w:numId w:val="24"/>
        </w:numPr>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613CA9">
      <w:pPr>
        <w:pStyle w:val="Listenabsatz"/>
        <w:numPr>
          <w:ilvl w:val="0"/>
          <w:numId w:val="24"/>
        </w:numPr>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613CA9">
      <w:pPr>
        <w:pStyle w:val="Listenabsatz"/>
        <w:numPr>
          <w:ilvl w:val="0"/>
          <w:numId w:val="24"/>
        </w:numPr>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613CA9" w:rsidRPr="00AC1AB9" w:rsidRDefault="00AC1AB9" w:rsidP="00E069E3">
      <w:pPr>
        <w:pStyle w:val="Listenabsatz"/>
        <w:numPr>
          <w:ilvl w:val="0"/>
          <w:numId w:val="24"/>
        </w:numPr>
        <w:rPr>
          <w:b/>
          <w:lang w:val="en-US"/>
        </w:rPr>
      </w:pPr>
      <w:r w:rsidRPr="00AC1AB9">
        <w:rPr>
          <w:b/>
          <w:lang w:val="en-US"/>
        </w:rPr>
        <w:t xml:space="preserve">Customized </w:t>
      </w:r>
      <w:r w:rsidR="00613CA9" w:rsidRPr="00AC1AB9">
        <w:rPr>
          <w:b/>
          <w:lang w:val="en-US"/>
        </w:rPr>
        <w:t>Download</w:t>
      </w:r>
      <w:r w:rsidRPr="00AC1AB9">
        <w:rPr>
          <w:b/>
          <w:lang w:val="en-US"/>
        </w:rPr>
        <w:t xml:space="preserve"> of </w:t>
      </w:r>
      <w:r w:rsidR="00613CA9" w:rsidRPr="00AC1AB9">
        <w:rPr>
          <w:b/>
          <w:lang w:val="en-US"/>
        </w:rPr>
        <w:t xml:space="preserve">primary data </w:t>
      </w:r>
      <w:r w:rsidRPr="00AC1AB9">
        <w:rPr>
          <w:b/>
          <w:lang w:val="en-US"/>
        </w:rPr>
        <w:t>of structured data</w:t>
      </w:r>
      <w:r w:rsidR="00613CA9" w:rsidRPr="00AC1AB9">
        <w:rPr>
          <w:b/>
          <w:lang w:val="en-US"/>
        </w:rPr>
        <w:t xml:space="preserve"> </w:t>
      </w:r>
      <w:r w:rsidRPr="00AC1AB9">
        <w:rPr>
          <w:b/>
          <w:lang w:val="en-US"/>
        </w:rPr>
        <w:t>(</w:t>
      </w:r>
      <w:r w:rsidR="00613CA9" w:rsidRPr="00AC1AB9">
        <w:rPr>
          <w:b/>
          <w:lang w:val="en-US"/>
        </w:rPr>
        <w:t>WYS</w:t>
      </w:r>
      <w:r w:rsidRPr="00AC1AB9">
        <w:rPr>
          <w:b/>
          <w:lang w:val="en-US"/>
        </w:rPr>
        <w:t>IWYG)</w:t>
      </w:r>
      <w:r w:rsidR="002D1E5D">
        <w:rPr>
          <w:b/>
          <w:lang w:val="en-US"/>
        </w:rPr>
        <w:t xml:space="preserve"> </w:t>
      </w:r>
      <w:r w:rsidR="002D1E5D">
        <w:rPr>
          <w:bCs/>
          <w:lang w:val="en-US"/>
        </w:rPr>
        <w:t>(version 2.4</w:t>
      </w:r>
      <w:r w:rsidR="002D1E5D" w:rsidRPr="002C696E">
        <w:rPr>
          <w:bCs/>
          <w:lang w:val="en-US"/>
        </w:rPr>
        <w:t>.0)</w:t>
      </w:r>
    </w:p>
    <w:p w:rsidR="008648B5" w:rsidRDefault="008648B5" w:rsidP="008648B5">
      <w:pPr>
        <w:pStyle w:val="berschrift3"/>
        <w:rPr>
          <w:lang w:val="en-US"/>
        </w:rPr>
      </w:pPr>
      <w:r w:rsidRPr="00EB1D91">
        <w:rPr>
          <w:lang w:val="en-US"/>
        </w:rPr>
        <w:t>New Features</w:t>
      </w:r>
    </w:p>
    <w:p w:rsidR="00E069E3" w:rsidRPr="00E069E3" w:rsidRDefault="001C459B" w:rsidP="00E069E3">
      <w:pPr>
        <w:pStyle w:val="Listenabsatz"/>
        <w:numPr>
          <w:ilvl w:val="0"/>
          <w:numId w:val="28"/>
        </w:numPr>
        <w:rPr>
          <w:lang w:val="en-US"/>
        </w:rPr>
      </w:pPr>
      <w:r w:rsidRPr="00AC1AB9">
        <w:rPr>
          <w:b/>
          <w:lang w:val="en-US"/>
        </w:rPr>
        <w:t>Export of metadata</w:t>
      </w:r>
      <w:r>
        <w:rPr>
          <w:lang w:val="en-US"/>
        </w:rPr>
        <w:t xml:space="preserve"> from an internal representation into XML files </w:t>
      </w:r>
      <w:proofErr w:type="spellStart"/>
      <w:r>
        <w:rPr>
          <w:lang w:val="en-US"/>
        </w:rPr>
        <w:t>comforming</w:t>
      </w:r>
      <w:proofErr w:type="spellEnd"/>
      <w:r>
        <w:rPr>
          <w:lang w:val="en-US"/>
        </w:rPr>
        <w:t xml:space="preserve"> either to the EML or ABCD standard. This function is primarily designed for data managers and administrators who want to make selected datasets available for data discovery by external portals. This feature was developed through the German Federation for the Curation of Biological Data (</w:t>
      </w:r>
      <w:proofErr w:type="spellStart"/>
      <w:r>
        <w:rPr>
          <w:lang w:val="en-US"/>
        </w:rPr>
        <w:t>GFBio</w:t>
      </w:r>
      <w:proofErr w:type="spellEnd"/>
      <w:r>
        <w:rPr>
          <w:lang w:val="en-US"/>
        </w:rPr>
        <w:t>).</w:t>
      </w:r>
    </w:p>
    <w:p w:rsidR="008648B5" w:rsidRDefault="008648B5" w:rsidP="008648B5">
      <w:pPr>
        <w:pStyle w:val="berschrift3"/>
        <w:rPr>
          <w:lang w:val="en-US"/>
        </w:rPr>
      </w:pPr>
      <w:r w:rsidRPr="00613CA9">
        <w:rPr>
          <w:lang w:val="en-US"/>
        </w:rPr>
        <w:t>Changed/ Enhanced Features</w:t>
      </w:r>
    </w:p>
    <w:p w:rsidR="00E069E3" w:rsidRDefault="00E069E3" w:rsidP="00E069E3">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Dropped</w:t>
      </w:r>
      <w:proofErr w:type="spellEnd"/>
      <w:r w:rsidRPr="005915C4">
        <w:t xml:space="preserve"> Features</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r w:rsidRPr="005915C4">
        <w:t xml:space="preserve">Fixed </w:t>
      </w:r>
      <w:proofErr w:type="spellStart"/>
      <w:r w:rsidRPr="005915C4">
        <w:t>Issues</w:t>
      </w:r>
      <w:proofErr w:type="spellEnd"/>
      <w:r w:rsidRPr="005915C4">
        <w:t xml:space="preserve">  </w:t>
      </w:r>
    </w:p>
    <w:p w:rsidR="008648B5" w:rsidRDefault="00C5034F" w:rsidP="008648B5">
      <w:pPr>
        <w:pStyle w:val="Listenabsatz"/>
        <w:numPr>
          <w:ilvl w:val="0"/>
          <w:numId w:val="24"/>
        </w:numPr>
        <w:rPr>
          <w:lang w:val="en-US"/>
        </w:rPr>
      </w:pPr>
      <w:r>
        <w:rPr>
          <w:lang w:val="en-US"/>
        </w:rPr>
        <w:t>Downloading datasets with EML metadata structures did not work</w:t>
      </w:r>
    </w:p>
    <w:p w:rsidR="00C5034F" w:rsidRDefault="00C5034F" w:rsidP="008648B5">
      <w:pPr>
        <w:pStyle w:val="Listenabsatz"/>
        <w:numPr>
          <w:ilvl w:val="0"/>
          <w:numId w:val="24"/>
        </w:numPr>
        <w:rPr>
          <w:lang w:val="en-US"/>
        </w:rPr>
      </w:pPr>
      <w:r>
        <w:rPr>
          <w:lang w:val="en-US"/>
        </w:rPr>
        <w:t xml:space="preserve">Viewing unstructured datasets with </w:t>
      </w:r>
      <w:r>
        <w:rPr>
          <w:lang w:val="en-US"/>
        </w:rPr>
        <w:t>EML metadata structures did not work</w:t>
      </w:r>
    </w:p>
    <w:p w:rsidR="008648B5" w:rsidRPr="005915C4" w:rsidRDefault="008648B5" w:rsidP="008648B5">
      <w:pPr>
        <w:pStyle w:val="berschrift3"/>
      </w:pPr>
      <w:proofErr w:type="spellStart"/>
      <w:r w:rsidRPr="005915C4">
        <w:t>Breaking</w:t>
      </w:r>
      <w:proofErr w:type="spellEnd"/>
      <w:r w:rsidRPr="005915C4">
        <w:t xml:space="preserve"> </w:t>
      </w:r>
      <w:proofErr w:type="spellStart"/>
      <w:r w:rsidRPr="005915C4">
        <w:t>Changes</w:t>
      </w:r>
      <w:proofErr w:type="spellEnd"/>
      <w:r w:rsidRPr="005915C4">
        <w:t xml:space="preserve"> </w:t>
      </w:r>
    </w:p>
    <w:p w:rsidR="008648B5" w:rsidRDefault="008648B5" w:rsidP="008648B5">
      <w:pPr>
        <w:pStyle w:val="Listenabsatz"/>
        <w:numPr>
          <w:ilvl w:val="0"/>
          <w:numId w:val="24"/>
        </w:numPr>
        <w:rPr>
          <w:lang w:val="en-US"/>
        </w:rPr>
      </w:pPr>
      <w:r>
        <w:rPr>
          <w:lang w:val="en-US"/>
        </w:rPr>
        <w:t>NA</w:t>
      </w:r>
    </w:p>
    <w:p w:rsidR="008648B5" w:rsidRPr="005915C4" w:rsidRDefault="008648B5" w:rsidP="008648B5">
      <w:pPr>
        <w:pStyle w:val="berschrift3"/>
      </w:pPr>
      <w:proofErr w:type="spellStart"/>
      <w:r w:rsidRPr="005915C4">
        <w:t>Known</w:t>
      </w:r>
      <w:proofErr w:type="spellEnd"/>
      <w:r w:rsidRPr="005915C4">
        <w:t xml:space="preserve"> </w:t>
      </w:r>
      <w:proofErr w:type="spellStart"/>
      <w:r w:rsidRPr="005915C4">
        <w:t>Issues</w:t>
      </w:r>
      <w:proofErr w:type="spellEnd"/>
    </w:p>
    <w:p w:rsidR="009D2B2F" w:rsidRDefault="009D2B2F" w:rsidP="009D2B2F">
      <w:pPr>
        <w:pStyle w:val="Listenabsatz"/>
        <w:numPr>
          <w:ilvl w:val="0"/>
          <w:numId w:val="24"/>
        </w:numPr>
        <w:rPr>
          <w:lang w:val="en-US"/>
        </w:rPr>
      </w:pPr>
      <w:r>
        <w:rPr>
          <w:lang w:val="en-US"/>
        </w:rPr>
        <w:t>NA</w:t>
      </w: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230E69">
      <w:pPr>
        <w:pStyle w:val="Listenabsatz"/>
        <w:keepNext/>
        <w:keepLines/>
        <w:numPr>
          <w:ilvl w:val="0"/>
          <w:numId w:val="2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530842">
      <w:pPr>
        <w:pStyle w:val="berschrift1"/>
        <w:numPr>
          <w:ilvl w:val="0"/>
          <w:numId w:val="23"/>
        </w:numPr>
      </w:pPr>
      <w:proofErr w:type="spellStart"/>
      <w:r w:rsidRPr="0040680F">
        <w:t>Contact</w:t>
      </w:r>
      <w:proofErr w:type="spellEnd"/>
    </w:p>
    <w:p w:rsidR="00C7124E" w:rsidRDefault="00C7124E" w:rsidP="009A41BC">
      <w:pPr>
        <w:rPr>
          <w:lang w:val="en-US"/>
        </w:rPr>
      </w:pPr>
    </w:p>
    <w:p w:rsidR="002E63B5" w:rsidRDefault="002E63B5" w:rsidP="009A41BC">
      <w:pPr>
        <w:rPr>
          <w:lang w:val="en-US"/>
        </w:rPr>
      </w:pPr>
      <w:r>
        <w:rPr>
          <w:lang w:val="en-US"/>
        </w:rPr>
        <w:t>Help desk:</w:t>
      </w:r>
    </w:p>
    <w:p w:rsidR="00371E3E" w:rsidRDefault="00371E3E" w:rsidP="00371E3E">
      <w:pPr>
        <w:pStyle w:val="Listenabsatz"/>
        <w:numPr>
          <w:ilvl w:val="0"/>
          <w:numId w:val="11"/>
        </w:numPr>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2E63B5">
      <w:pPr>
        <w:pStyle w:val="Listenabsatz"/>
        <w:numPr>
          <w:ilvl w:val="0"/>
          <w:numId w:val="11"/>
        </w:numPr>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2E63B5">
      <w:pPr>
        <w:pStyle w:val="Listenabsatz"/>
        <w:numPr>
          <w:ilvl w:val="0"/>
          <w:numId w:val="11"/>
        </w:numPr>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23456C">
      <w:pPr>
        <w:pStyle w:val="Listenabsatz"/>
        <w:numPr>
          <w:ilvl w:val="0"/>
          <w:numId w:val="11"/>
        </w:numPr>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2">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nsid w:val="43CF1068"/>
    <w:multiLevelType w:val="hybridMultilevel"/>
    <w:tmpl w:val="CCFED02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3"/>
  </w:num>
  <w:num w:numId="4">
    <w:abstractNumId w:val="11"/>
  </w:num>
  <w:num w:numId="5">
    <w:abstractNumId w:val="21"/>
  </w:num>
  <w:num w:numId="6">
    <w:abstractNumId w:val="3"/>
  </w:num>
  <w:num w:numId="7">
    <w:abstractNumId w:val="9"/>
  </w:num>
  <w:num w:numId="8">
    <w:abstractNumId w:val="7"/>
  </w:num>
  <w:num w:numId="9">
    <w:abstractNumId w:val="2"/>
  </w:num>
  <w:num w:numId="10">
    <w:abstractNumId w:val="15"/>
  </w:num>
  <w:num w:numId="11">
    <w:abstractNumId w:val="6"/>
  </w:num>
  <w:num w:numId="12">
    <w:abstractNumId w:val="5"/>
  </w:num>
  <w:num w:numId="13">
    <w:abstractNumId w:val="1"/>
  </w:num>
  <w:num w:numId="14">
    <w:abstractNumId w:val="17"/>
  </w:num>
  <w:num w:numId="15">
    <w:abstractNumId w:val="0"/>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9"/>
  </w:num>
  <w:num w:numId="23">
    <w:abstractNumId w:val="4"/>
  </w:num>
  <w:num w:numId="24">
    <w:abstractNumId w:val="14"/>
  </w:num>
  <w:num w:numId="25">
    <w:abstractNumId w:val="20"/>
  </w:num>
  <w:num w:numId="26">
    <w:abstractNumId w:val="18"/>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660"/>
    <w:rsid w:val="00010BD4"/>
    <w:rsid w:val="000272BD"/>
    <w:rsid w:val="00027B8C"/>
    <w:rsid w:val="00031BFB"/>
    <w:rsid w:val="00040564"/>
    <w:rsid w:val="00042888"/>
    <w:rsid w:val="000440E4"/>
    <w:rsid w:val="000513BA"/>
    <w:rsid w:val="000529C6"/>
    <w:rsid w:val="00056D56"/>
    <w:rsid w:val="000653AB"/>
    <w:rsid w:val="00080191"/>
    <w:rsid w:val="00091A1A"/>
    <w:rsid w:val="000B5893"/>
    <w:rsid w:val="000B5E3D"/>
    <w:rsid w:val="000C5320"/>
    <w:rsid w:val="000C5D71"/>
    <w:rsid w:val="000E2942"/>
    <w:rsid w:val="000E5297"/>
    <w:rsid w:val="000F0E50"/>
    <w:rsid w:val="00101687"/>
    <w:rsid w:val="001039C6"/>
    <w:rsid w:val="00107315"/>
    <w:rsid w:val="001354A6"/>
    <w:rsid w:val="00140B68"/>
    <w:rsid w:val="00140F74"/>
    <w:rsid w:val="001426E7"/>
    <w:rsid w:val="0014356A"/>
    <w:rsid w:val="00172E0A"/>
    <w:rsid w:val="0017395E"/>
    <w:rsid w:val="00182548"/>
    <w:rsid w:val="00191031"/>
    <w:rsid w:val="00197C8D"/>
    <w:rsid w:val="001B0A9C"/>
    <w:rsid w:val="001C07E0"/>
    <w:rsid w:val="001C459B"/>
    <w:rsid w:val="001C7BB1"/>
    <w:rsid w:val="001E04C3"/>
    <w:rsid w:val="001E70A5"/>
    <w:rsid w:val="001F17FF"/>
    <w:rsid w:val="001F7691"/>
    <w:rsid w:val="00203DDB"/>
    <w:rsid w:val="00204150"/>
    <w:rsid w:val="00205C80"/>
    <w:rsid w:val="00211FFA"/>
    <w:rsid w:val="002127E1"/>
    <w:rsid w:val="00217FA9"/>
    <w:rsid w:val="0022052E"/>
    <w:rsid w:val="00230E69"/>
    <w:rsid w:val="0023456C"/>
    <w:rsid w:val="00244C95"/>
    <w:rsid w:val="00252B8C"/>
    <w:rsid w:val="002547CD"/>
    <w:rsid w:val="002642DD"/>
    <w:rsid w:val="002724FF"/>
    <w:rsid w:val="00280A99"/>
    <w:rsid w:val="002B532A"/>
    <w:rsid w:val="002B6B17"/>
    <w:rsid w:val="002C696E"/>
    <w:rsid w:val="002D1E5D"/>
    <w:rsid w:val="002E63B5"/>
    <w:rsid w:val="0030165B"/>
    <w:rsid w:val="00340F4B"/>
    <w:rsid w:val="00346F9F"/>
    <w:rsid w:val="00371E3E"/>
    <w:rsid w:val="003968DE"/>
    <w:rsid w:val="003A3017"/>
    <w:rsid w:val="003B3C5B"/>
    <w:rsid w:val="003B3C95"/>
    <w:rsid w:val="003C074B"/>
    <w:rsid w:val="003E792B"/>
    <w:rsid w:val="0040680F"/>
    <w:rsid w:val="00420D4A"/>
    <w:rsid w:val="00422FB8"/>
    <w:rsid w:val="00427538"/>
    <w:rsid w:val="00427AAF"/>
    <w:rsid w:val="00434C7C"/>
    <w:rsid w:val="004701DF"/>
    <w:rsid w:val="004A5AE4"/>
    <w:rsid w:val="004A7EF4"/>
    <w:rsid w:val="004C06E2"/>
    <w:rsid w:val="004C2B78"/>
    <w:rsid w:val="004D1164"/>
    <w:rsid w:val="004F661B"/>
    <w:rsid w:val="004F7DA6"/>
    <w:rsid w:val="0051219F"/>
    <w:rsid w:val="005126BE"/>
    <w:rsid w:val="00513C43"/>
    <w:rsid w:val="005221FD"/>
    <w:rsid w:val="00525291"/>
    <w:rsid w:val="00530842"/>
    <w:rsid w:val="00532F8D"/>
    <w:rsid w:val="00562DFC"/>
    <w:rsid w:val="005915C4"/>
    <w:rsid w:val="005A146D"/>
    <w:rsid w:val="005A2445"/>
    <w:rsid w:val="005A2F28"/>
    <w:rsid w:val="005A3926"/>
    <w:rsid w:val="005A6EE5"/>
    <w:rsid w:val="005C363F"/>
    <w:rsid w:val="005D2AB4"/>
    <w:rsid w:val="005D79F0"/>
    <w:rsid w:val="005E7142"/>
    <w:rsid w:val="005F41AF"/>
    <w:rsid w:val="00613CA9"/>
    <w:rsid w:val="00640E3F"/>
    <w:rsid w:val="00643B17"/>
    <w:rsid w:val="006442B6"/>
    <w:rsid w:val="006536EA"/>
    <w:rsid w:val="00654F41"/>
    <w:rsid w:val="00657255"/>
    <w:rsid w:val="00660170"/>
    <w:rsid w:val="00674DBB"/>
    <w:rsid w:val="00675D2C"/>
    <w:rsid w:val="00692737"/>
    <w:rsid w:val="006C042A"/>
    <w:rsid w:val="006D29D1"/>
    <w:rsid w:val="006D3323"/>
    <w:rsid w:val="006D46F5"/>
    <w:rsid w:val="006F1697"/>
    <w:rsid w:val="006F7166"/>
    <w:rsid w:val="00701839"/>
    <w:rsid w:val="00701DD9"/>
    <w:rsid w:val="00710BC6"/>
    <w:rsid w:val="00724E22"/>
    <w:rsid w:val="007442A8"/>
    <w:rsid w:val="00755EF0"/>
    <w:rsid w:val="00756318"/>
    <w:rsid w:val="0077039B"/>
    <w:rsid w:val="007735D7"/>
    <w:rsid w:val="00793AB6"/>
    <w:rsid w:val="007975B6"/>
    <w:rsid w:val="007A22E3"/>
    <w:rsid w:val="007A621C"/>
    <w:rsid w:val="007A6B69"/>
    <w:rsid w:val="007A79F6"/>
    <w:rsid w:val="007C7B3A"/>
    <w:rsid w:val="007D74B3"/>
    <w:rsid w:val="007F7ABD"/>
    <w:rsid w:val="00833D5C"/>
    <w:rsid w:val="00845F83"/>
    <w:rsid w:val="0085071C"/>
    <w:rsid w:val="008648B5"/>
    <w:rsid w:val="0086743F"/>
    <w:rsid w:val="00881DB1"/>
    <w:rsid w:val="0088538C"/>
    <w:rsid w:val="00890FEC"/>
    <w:rsid w:val="0089122B"/>
    <w:rsid w:val="008A14C6"/>
    <w:rsid w:val="008C0379"/>
    <w:rsid w:val="008C1126"/>
    <w:rsid w:val="008C3D82"/>
    <w:rsid w:val="008F1CB9"/>
    <w:rsid w:val="00903A56"/>
    <w:rsid w:val="00923B58"/>
    <w:rsid w:val="00924658"/>
    <w:rsid w:val="0092727A"/>
    <w:rsid w:val="00951A00"/>
    <w:rsid w:val="00955360"/>
    <w:rsid w:val="009616F9"/>
    <w:rsid w:val="00980311"/>
    <w:rsid w:val="0098512F"/>
    <w:rsid w:val="0099005F"/>
    <w:rsid w:val="00990573"/>
    <w:rsid w:val="00995838"/>
    <w:rsid w:val="00997556"/>
    <w:rsid w:val="009A19EF"/>
    <w:rsid w:val="009A41BC"/>
    <w:rsid w:val="009B3283"/>
    <w:rsid w:val="009B46E0"/>
    <w:rsid w:val="009C33A5"/>
    <w:rsid w:val="009D1483"/>
    <w:rsid w:val="009D28FD"/>
    <w:rsid w:val="009D2B2F"/>
    <w:rsid w:val="009D76F2"/>
    <w:rsid w:val="009D7B00"/>
    <w:rsid w:val="009E03C9"/>
    <w:rsid w:val="009E280E"/>
    <w:rsid w:val="009E6703"/>
    <w:rsid w:val="009E778F"/>
    <w:rsid w:val="009F64E1"/>
    <w:rsid w:val="00A11827"/>
    <w:rsid w:val="00A33153"/>
    <w:rsid w:val="00A33214"/>
    <w:rsid w:val="00A96250"/>
    <w:rsid w:val="00A96253"/>
    <w:rsid w:val="00AB0103"/>
    <w:rsid w:val="00AB0E0D"/>
    <w:rsid w:val="00AC1AB9"/>
    <w:rsid w:val="00AC6AA9"/>
    <w:rsid w:val="00AD2159"/>
    <w:rsid w:val="00AE1349"/>
    <w:rsid w:val="00AE4E2A"/>
    <w:rsid w:val="00AF0F15"/>
    <w:rsid w:val="00B070F1"/>
    <w:rsid w:val="00B2187A"/>
    <w:rsid w:val="00B22C60"/>
    <w:rsid w:val="00B2546F"/>
    <w:rsid w:val="00B82788"/>
    <w:rsid w:val="00B963E4"/>
    <w:rsid w:val="00BA0AB3"/>
    <w:rsid w:val="00BA4DFF"/>
    <w:rsid w:val="00BC10AD"/>
    <w:rsid w:val="00BC227C"/>
    <w:rsid w:val="00BC65E4"/>
    <w:rsid w:val="00BD25F4"/>
    <w:rsid w:val="00BF06AD"/>
    <w:rsid w:val="00C01518"/>
    <w:rsid w:val="00C048CF"/>
    <w:rsid w:val="00C103C6"/>
    <w:rsid w:val="00C110F3"/>
    <w:rsid w:val="00C23266"/>
    <w:rsid w:val="00C27DB9"/>
    <w:rsid w:val="00C37366"/>
    <w:rsid w:val="00C5034F"/>
    <w:rsid w:val="00C600BE"/>
    <w:rsid w:val="00C669F0"/>
    <w:rsid w:val="00C7124E"/>
    <w:rsid w:val="00C8464A"/>
    <w:rsid w:val="00C92568"/>
    <w:rsid w:val="00CB22AC"/>
    <w:rsid w:val="00CC2B65"/>
    <w:rsid w:val="00CD5A15"/>
    <w:rsid w:val="00CD7065"/>
    <w:rsid w:val="00CE41C3"/>
    <w:rsid w:val="00D00A63"/>
    <w:rsid w:val="00D04496"/>
    <w:rsid w:val="00D103F1"/>
    <w:rsid w:val="00D2602F"/>
    <w:rsid w:val="00D44183"/>
    <w:rsid w:val="00D459F9"/>
    <w:rsid w:val="00D61228"/>
    <w:rsid w:val="00D624A0"/>
    <w:rsid w:val="00D67660"/>
    <w:rsid w:val="00D7598B"/>
    <w:rsid w:val="00D82D25"/>
    <w:rsid w:val="00D917CB"/>
    <w:rsid w:val="00D954CE"/>
    <w:rsid w:val="00DD1A87"/>
    <w:rsid w:val="00DE0AF6"/>
    <w:rsid w:val="00DF10BC"/>
    <w:rsid w:val="00E05B29"/>
    <w:rsid w:val="00E069E3"/>
    <w:rsid w:val="00E11A3D"/>
    <w:rsid w:val="00E16EA4"/>
    <w:rsid w:val="00E24033"/>
    <w:rsid w:val="00E342D2"/>
    <w:rsid w:val="00E3709F"/>
    <w:rsid w:val="00E42D95"/>
    <w:rsid w:val="00E44F94"/>
    <w:rsid w:val="00E4713C"/>
    <w:rsid w:val="00E547E0"/>
    <w:rsid w:val="00E55715"/>
    <w:rsid w:val="00E6135F"/>
    <w:rsid w:val="00E65EC9"/>
    <w:rsid w:val="00E77ECD"/>
    <w:rsid w:val="00E8331B"/>
    <w:rsid w:val="00E923F4"/>
    <w:rsid w:val="00EA4447"/>
    <w:rsid w:val="00EB1D91"/>
    <w:rsid w:val="00EB2410"/>
    <w:rsid w:val="00EB6C84"/>
    <w:rsid w:val="00EC351B"/>
    <w:rsid w:val="00EE7EF3"/>
    <w:rsid w:val="00EF1376"/>
    <w:rsid w:val="00EF27F7"/>
    <w:rsid w:val="00F03045"/>
    <w:rsid w:val="00F06095"/>
    <w:rsid w:val="00F07E32"/>
    <w:rsid w:val="00F314C3"/>
    <w:rsid w:val="00F32296"/>
    <w:rsid w:val="00F33775"/>
    <w:rsid w:val="00F346F5"/>
    <w:rsid w:val="00F778BC"/>
    <w:rsid w:val="00F92FF0"/>
    <w:rsid w:val="00FA07CE"/>
    <w:rsid w:val="00FB3F09"/>
    <w:rsid w:val="00FB54CA"/>
    <w:rsid w:val="00FE2A2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DCC781A-176D-42CA-9D57-2B10DE75E6D4}">
  <ds:schemaRefs>
    <ds:schemaRef ds:uri="http://schemas.openxmlformats.org/officeDocument/2006/bibliography"/>
  </ds:schemaRefs>
</ds:datastoreItem>
</file>

<file path=customXml/itemProps2.xml><?xml version="1.0" encoding="utf-8"?>
<ds:datastoreItem xmlns:ds="http://schemas.openxmlformats.org/officeDocument/2006/customXml" ds:itemID="{5F2427DD-360E-4BED-BF96-072320321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1</Pages>
  <Words>1431</Words>
  <Characters>9022</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2.5.0 - Release Note</vt:lpstr>
      <vt:lpstr/>
    </vt:vector>
  </TitlesOfParts>
  <Company/>
  <LinksUpToDate>false</LinksUpToDate>
  <CharactersWithSpaces>10433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2.5.1 - Release Note</dc:title>
  <dc:creator>Javad Chamanara;Roman Gerlach</dc:creator>
  <cp:lastModifiedBy>Roman Gerlach</cp:lastModifiedBy>
  <cp:revision>68</cp:revision>
  <cp:lastPrinted>2014-11-27T15:39:00Z</cp:lastPrinted>
  <dcterms:created xsi:type="dcterms:W3CDTF">2013-12-17T12:56:00Z</dcterms:created>
  <dcterms:modified xsi:type="dcterms:W3CDTF">2014-11-27T17:15:00Z</dcterms:modified>
</cp:coreProperties>
</file>